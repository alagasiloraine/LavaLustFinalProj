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D7BFD" w14:textId="7D2A37D4" w:rsidR="009541C5" w:rsidRPr="006F7B5B" w:rsidRDefault="00BD15A0" w:rsidP="00BD15A0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  <w:r w:rsidRPr="006F7B5B">
        <w:rPr>
          <w:rFonts w:ascii="Arial" w:hAnsi="Arial" w:cs="Arial"/>
          <w:b/>
          <w:sz w:val="28"/>
          <w:szCs w:val="28"/>
        </w:rPr>
        <w:t>NOTICE OF TITLE ACCEPTANCE</w:t>
      </w:r>
    </w:p>
    <w:p w14:paraId="4CD953B3" w14:textId="486CDF08" w:rsidR="00BD15A0" w:rsidRPr="006F7B5B" w:rsidRDefault="00BD15A0" w:rsidP="00BD15A0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14:paraId="13B50A0E" w14:textId="234F6DE4" w:rsidR="00BD15A0" w:rsidRPr="006F7B5B" w:rsidRDefault="00BD15A0" w:rsidP="00BD15A0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14:paraId="39377D26" w14:textId="20C8F2EC" w:rsidR="00BD15A0" w:rsidRPr="006F7B5B" w:rsidRDefault="00BD15A0" w:rsidP="00BD15A0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14:paraId="581C1296" w14:textId="027B95C3" w:rsidR="00BD15A0" w:rsidRPr="006F7B5B" w:rsidRDefault="00BD15A0" w:rsidP="00BD15A0">
      <w:pPr>
        <w:pStyle w:val="NoSpacing"/>
        <w:jc w:val="center"/>
        <w:rPr>
          <w:rFonts w:ascii="Arial" w:hAnsi="Arial" w:cs="Arial"/>
          <w:b/>
          <w:sz w:val="54"/>
          <w:szCs w:val="54"/>
          <w:u w:val="single"/>
        </w:rPr>
      </w:pPr>
      <w:r w:rsidRPr="006F7B5B">
        <w:rPr>
          <w:rFonts w:ascii="Arial" w:hAnsi="Arial" w:cs="Arial"/>
          <w:b/>
          <w:sz w:val="54"/>
          <w:szCs w:val="54"/>
          <w:u w:val="single"/>
        </w:rPr>
        <w:t>C E R T I FI C A T I O N</w:t>
      </w:r>
    </w:p>
    <w:p w14:paraId="5A2D0838" w14:textId="0CA136E6" w:rsidR="00BD15A0" w:rsidRPr="006F7B5B" w:rsidRDefault="00BD15A0" w:rsidP="00BD15A0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14:paraId="1FC3C4E9" w14:textId="3465F0B1" w:rsidR="00BD15A0" w:rsidRPr="006F7B5B" w:rsidRDefault="00BD15A0" w:rsidP="00BD15A0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14:paraId="45CF8C2B" w14:textId="7B324ED8" w:rsidR="00BD15A0" w:rsidRDefault="00BD15A0" w:rsidP="00DD6DB9">
      <w:pPr>
        <w:pStyle w:val="NoSpacing"/>
        <w:spacing w:line="480" w:lineRule="auto"/>
        <w:ind w:firstLine="720"/>
        <w:jc w:val="both"/>
        <w:rPr>
          <w:rFonts w:ascii="Arial" w:hAnsi="Arial" w:cs="Arial"/>
          <w:bCs/>
          <w:sz w:val="24"/>
          <w:szCs w:val="24"/>
        </w:rPr>
      </w:pPr>
      <w:r w:rsidRPr="006F7B5B">
        <w:rPr>
          <w:rFonts w:ascii="Arial" w:hAnsi="Arial" w:cs="Arial"/>
          <w:bCs/>
          <w:sz w:val="24"/>
          <w:szCs w:val="24"/>
        </w:rPr>
        <w:t xml:space="preserve">The undersigned members comprising the panel for oral examination hereby approve the </w:t>
      </w:r>
      <w:r w:rsidR="00927B85" w:rsidRPr="006F7B5B">
        <w:rPr>
          <w:rFonts w:ascii="Arial" w:hAnsi="Arial" w:cs="Arial"/>
          <w:bCs/>
          <w:sz w:val="24"/>
          <w:szCs w:val="24"/>
        </w:rPr>
        <w:t>R</w:t>
      </w:r>
      <w:r w:rsidR="002F2256" w:rsidRPr="006F7B5B">
        <w:rPr>
          <w:rFonts w:ascii="Arial" w:hAnsi="Arial" w:cs="Arial"/>
          <w:bCs/>
          <w:sz w:val="24"/>
          <w:szCs w:val="24"/>
        </w:rPr>
        <w:t>esearch</w:t>
      </w:r>
      <w:r w:rsidRPr="006F7B5B">
        <w:rPr>
          <w:rFonts w:ascii="Arial" w:hAnsi="Arial" w:cs="Arial"/>
          <w:bCs/>
          <w:sz w:val="24"/>
          <w:szCs w:val="24"/>
        </w:rPr>
        <w:t xml:space="preserve"> Project entitled </w:t>
      </w:r>
      <w:r w:rsidR="00CA253E" w:rsidRPr="006F7B5B">
        <w:rPr>
          <w:rFonts w:ascii="Arial" w:hAnsi="Arial" w:cs="Arial"/>
          <w:b/>
          <w:sz w:val="24"/>
          <w:szCs w:val="24"/>
        </w:rPr>
        <w:t>Project Israel: Water Management and Soil Nutrient Detection for Crop Selection Using NPK Sensor</w:t>
      </w:r>
      <w:r w:rsidR="006332DD" w:rsidRPr="006F7B5B">
        <w:rPr>
          <w:rFonts w:ascii="Arial" w:hAnsi="Arial" w:cs="Arial"/>
          <w:b/>
          <w:sz w:val="24"/>
          <w:szCs w:val="24"/>
        </w:rPr>
        <w:t xml:space="preserve"> </w:t>
      </w:r>
      <w:r w:rsidR="006332DD" w:rsidRPr="006F7B5B">
        <w:rPr>
          <w:rFonts w:ascii="Arial" w:hAnsi="Arial" w:cs="Arial"/>
          <w:bCs/>
          <w:sz w:val="24"/>
          <w:szCs w:val="24"/>
        </w:rPr>
        <w:t>including</w:t>
      </w:r>
      <w:r w:rsidR="009D5E2B" w:rsidRPr="006F7B5B">
        <w:rPr>
          <w:rFonts w:ascii="Arial" w:hAnsi="Arial" w:cs="Arial"/>
          <w:bCs/>
          <w:sz w:val="24"/>
          <w:szCs w:val="24"/>
        </w:rPr>
        <w:t xml:space="preserve"> its team members composed of </w:t>
      </w:r>
      <w:r w:rsidR="00CA253E" w:rsidRPr="006F7B5B">
        <w:rPr>
          <w:rFonts w:ascii="Arial" w:hAnsi="Arial" w:cs="Arial"/>
          <w:bCs/>
          <w:sz w:val="24"/>
          <w:szCs w:val="24"/>
        </w:rPr>
        <w:t>LORAINE B. ALAGASI, ELLIE ROSE T. ALMEDA, CY KEAN DAVE R. PERJES.</w:t>
      </w:r>
      <w:r w:rsidRPr="006F7B5B">
        <w:rPr>
          <w:rFonts w:ascii="Arial" w:hAnsi="Arial" w:cs="Arial"/>
          <w:bCs/>
          <w:sz w:val="24"/>
          <w:szCs w:val="24"/>
        </w:rPr>
        <w:t xml:space="preserve"> </w:t>
      </w:r>
    </w:p>
    <w:p w14:paraId="793DE739" w14:textId="77777777" w:rsidR="001A3E72" w:rsidRPr="006F7B5B" w:rsidRDefault="001A3E72" w:rsidP="00DD6DB9">
      <w:pPr>
        <w:pStyle w:val="NoSpacing"/>
        <w:spacing w:line="480" w:lineRule="auto"/>
        <w:ind w:firstLine="720"/>
        <w:jc w:val="both"/>
        <w:rPr>
          <w:rFonts w:ascii="Arial" w:hAnsi="Arial" w:cs="Arial"/>
          <w:bCs/>
          <w:color w:val="FF0000"/>
          <w:sz w:val="24"/>
          <w:szCs w:val="24"/>
        </w:rPr>
      </w:pPr>
    </w:p>
    <w:p w14:paraId="15EF97AC" w14:textId="77777777" w:rsidR="00772543" w:rsidRPr="006F7B5B" w:rsidRDefault="00772543" w:rsidP="00772543">
      <w:pPr>
        <w:pStyle w:val="NoSpacing"/>
        <w:spacing w:line="480" w:lineRule="auto"/>
        <w:ind w:left="720" w:firstLine="720"/>
        <w:jc w:val="center"/>
        <w:rPr>
          <w:rFonts w:ascii="Arial" w:hAnsi="Arial" w:cs="Arial"/>
          <w:bCs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6"/>
        <w:gridCol w:w="4244"/>
      </w:tblGrid>
      <w:tr w:rsidR="00772543" w:rsidRPr="006F7B5B" w14:paraId="725E372D" w14:textId="77777777" w:rsidTr="00270C39">
        <w:trPr>
          <w:trHeight w:val="285"/>
        </w:trPr>
        <w:tc>
          <w:tcPr>
            <w:tcW w:w="5000" w:type="pct"/>
            <w:gridSpan w:val="2"/>
          </w:tcPr>
          <w:p w14:paraId="239A5291" w14:textId="55E53377" w:rsidR="00772543" w:rsidRPr="006F7B5B" w:rsidRDefault="00BF5248" w:rsidP="008B4503">
            <w:pPr>
              <w:pStyle w:val="NoSpacing"/>
              <w:jc w:val="center"/>
              <w:rPr>
                <w:rFonts w:ascii="Arial" w:hAnsi="Arial" w:cs="Arial"/>
                <w:bCs/>
                <w:szCs w:val="24"/>
                <w:u w:val="single"/>
              </w:rPr>
            </w:pPr>
            <w:r w:rsidRPr="006F7B5B">
              <w:rPr>
                <w:rFonts w:ascii="Arial" w:hAnsi="Arial" w:cs="Arial"/>
                <w:bCs/>
                <w:szCs w:val="24"/>
                <w:u w:val="single"/>
              </w:rPr>
              <w:t xml:space="preserve">EPIE F. CUSTODIO, </w:t>
            </w:r>
            <w:r w:rsidRPr="006F7B5B">
              <w:rPr>
                <w:rFonts w:ascii="Arial" w:hAnsi="Arial" w:cs="Arial"/>
                <w:bCs/>
                <w:i/>
                <w:iCs/>
                <w:szCs w:val="24"/>
                <w:u w:val="single"/>
              </w:rPr>
              <w:t>DIT</w:t>
            </w:r>
          </w:p>
        </w:tc>
      </w:tr>
      <w:tr w:rsidR="00772543" w:rsidRPr="006F7B5B" w14:paraId="3FC90DFE" w14:textId="77777777" w:rsidTr="00BA037C">
        <w:trPr>
          <w:trHeight w:val="1419"/>
        </w:trPr>
        <w:tc>
          <w:tcPr>
            <w:tcW w:w="5000" w:type="pct"/>
            <w:gridSpan w:val="2"/>
          </w:tcPr>
          <w:p w14:paraId="5F527DC6" w14:textId="454758FD" w:rsidR="00772543" w:rsidRPr="006F7B5B" w:rsidRDefault="00CB6370" w:rsidP="008B4503">
            <w:pPr>
              <w:pStyle w:val="NoSpacing"/>
              <w:jc w:val="center"/>
              <w:rPr>
                <w:rFonts w:ascii="Arial" w:hAnsi="Arial" w:cs="Arial"/>
                <w:b/>
                <w:bCs/>
                <w:i/>
                <w:szCs w:val="24"/>
              </w:rPr>
            </w:pPr>
            <w:r w:rsidRPr="006F7B5B">
              <w:rPr>
                <w:rFonts w:ascii="Arial" w:hAnsi="Arial" w:cs="Arial"/>
                <w:b/>
                <w:bCs/>
                <w:szCs w:val="24"/>
              </w:rPr>
              <w:t>IT Research Methods,</w:t>
            </w:r>
            <w:r w:rsidR="00BF5248" w:rsidRPr="006F7B5B">
              <w:rPr>
                <w:rFonts w:ascii="Arial" w:hAnsi="Arial" w:cs="Arial"/>
                <w:b/>
                <w:bCs/>
                <w:szCs w:val="24"/>
              </w:rPr>
              <w:t xml:space="preserve"> Instructor</w:t>
            </w:r>
          </w:p>
          <w:p w14:paraId="2377A386" w14:textId="54F4401C" w:rsidR="00207D01" w:rsidRPr="006F7B5B" w:rsidRDefault="00207D01" w:rsidP="008B4503">
            <w:pPr>
              <w:pStyle w:val="NoSpacing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DC69E2" w:rsidRPr="006F7B5B" w14:paraId="576F7F87" w14:textId="77777777" w:rsidTr="00270C39">
        <w:trPr>
          <w:trHeight w:val="287"/>
        </w:trPr>
        <w:tc>
          <w:tcPr>
            <w:tcW w:w="2544" w:type="pct"/>
          </w:tcPr>
          <w:p w14:paraId="1F2A9999" w14:textId="171C318A" w:rsidR="00DC69E2" w:rsidRPr="006F7B5B" w:rsidRDefault="00594D94" w:rsidP="005A5E74">
            <w:pPr>
              <w:pStyle w:val="NoSpacing"/>
              <w:jc w:val="center"/>
              <w:rPr>
                <w:rFonts w:ascii="Arial" w:hAnsi="Arial" w:cs="Arial"/>
                <w:bCs/>
                <w:szCs w:val="24"/>
              </w:rPr>
            </w:pPr>
            <w:r w:rsidRPr="006F7B5B">
              <w:rPr>
                <w:rFonts w:ascii="Arial" w:hAnsi="Arial" w:cs="Arial"/>
                <w:bCs/>
                <w:szCs w:val="24"/>
                <w:u w:val="single"/>
              </w:rPr>
              <w:t xml:space="preserve">EPIE F. CUSTODIO, </w:t>
            </w:r>
            <w:r w:rsidRPr="006F7B5B">
              <w:rPr>
                <w:rFonts w:ascii="Arial" w:hAnsi="Arial" w:cs="Arial"/>
                <w:bCs/>
                <w:i/>
                <w:iCs/>
                <w:szCs w:val="24"/>
                <w:u w:val="single"/>
              </w:rPr>
              <w:t>DIT</w:t>
            </w:r>
          </w:p>
        </w:tc>
        <w:tc>
          <w:tcPr>
            <w:tcW w:w="2456" w:type="pct"/>
          </w:tcPr>
          <w:p w14:paraId="405351A2" w14:textId="0911ACBE" w:rsidR="00DC69E2" w:rsidRPr="006F7B5B" w:rsidRDefault="00594D94" w:rsidP="00DC69E2">
            <w:pPr>
              <w:pStyle w:val="NoSpacing"/>
              <w:jc w:val="center"/>
              <w:rPr>
                <w:rFonts w:ascii="Arial" w:hAnsi="Arial" w:cs="Arial"/>
                <w:bCs/>
                <w:szCs w:val="24"/>
              </w:rPr>
            </w:pPr>
            <w:r w:rsidRPr="006F7B5B">
              <w:rPr>
                <w:rFonts w:ascii="Arial" w:hAnsi="Arial" w:cs="Arial"/>
                <w:bCs/>
                <w:szCs w:val="24"/>
              </w:rPr>
              <w:t>JOHN EDGAR S. ANTHONY, MSIT</w:t>
            </w:r>
          </w:p>
        </w:tc>
      </w:tr>
      <w:tr w:rsidR="0037040C" w:rsidRPr="006F7B5B" w14:paraId="579911BC" w14:textId="77777777" w:rsidTr="00270C39">
        <w:tc>
          <w:tcPr>
            <w:tcW w:w="2544" w:type="pct"/>
          </w:tcPr>
          <w:p w14:paraId="6B7C496A" w14:textId="6B22F38C" w:rsidR="0037040C" w:rsidRPr="006F7B5B" w:rsidRDefault="0037040C" w:rsidP="0037040C">
            <w:pPr>
              <w:pStyle w:val="NoSpacing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6F7B5B">
              <w:rPr>
                <w:rFonts w:ascii="Arial" w:hAnsi="Arial" w:cs="Arial"/>
                <w:b/>
                <w:szCs w:val="24"/>
              </w:rPr>
              <w:t>Panelist</w:t>
            </w:r>
          </w:p>
        </w:tc>
        <w:tc>
          <w:tcPr>
            <w:tcW w:w="2456" w:type="pct"/>
          </w:tcPr>
          <w:p w14:paraId="1A194C84" w14:textId="304E5ADB" w:rsidR="0037040C" w:rsidRPr="006F7B5B" w:rsidRDefault="0037040C" w:rsidP="0037040C">
            <w:pPr>
              <w:pStyle w:val="NoSpacing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6F7B5B">
              <w:rPr>
                <w:rFonts w:ascii="Arial" w:hAnsi="Arial" w:cs="Arial"/>
                <w:b/>
                <w:szCs w:val="24"/>
              </w:rPr>
              <w:t>Panelist</w:t>
            </w:r>
          </w:p>
        </w:tc>
      </w:tr>
      <w:tr w:rsidR="00E613B6" w:rsidRPr="006F7B5B" w14:paraId="27D9FA1B" w14:textId="77777777" w:rsidTr="00270C39">
        <w:tc>
          <w:tcPr>
            <w:tcW w:w="2544" w:type="pct"/>
          </w:tcPr>
          <w:p w14:paraId="1FFB224D" w14:textId="77777777" w:rsidR="005A5E74" w:rsidRPr="006F7B5B" w:rsidRDefault="005A5E74" w:rsidP="00E613B6">
            <w:pPr>
              <w:pStyle w:val="NoSpacing"/>
              <w:jc w:val="center"/>
              <w:rPr>
                <w:ins w:id="0" w:author="dezza" w:date="2022-02-25T16:41:00Z"/>
                <w:rFonts w:ascii="Arial" w:hAnsi="Arial" w:cs="Arial"/>
                <w:bCs/>
                <w:szCs w:val="24"/>
                <w:u w:val="single"/>
              </w:rPr>
            </w:pPr>
          </w:p>
          <w:p w14:paraId="005FABAF" w14:textId="77777777" w:rsidR="005A5E74" w:rsidRPr="006F7B5B" w:rsidRDefault="005A5E74" w:rsidP="00E613B6">
            <w:pPr>
              <w:pStyle w:val="NoSpacing"/>
              <w:jc w:val="center"/>
              <w:rPr>
                <w:ins w:id="1" w:author="dezza" w:date="2022-02-25T16:41:00Z"/>
                <w:rFonts w:ascii="Arial" w:hAnsi="Arial" w:cs="Arial"/>
                <w:bCs/>
                <w:szCs w:val="24"/>
                <w:u w:val="single"/>
              </w:rPr>
            </w:pPr>
          </w:p>
          <w:p w14:paraId="38A2AE0E" w14:textId="77777777" w:rsidR="005A5E74" w:rsidRPr="006F7B5B" w:rsidRDefault="005A5E74" w:rsidP="00E613B6">
            <w:pPr>
              <w:pStyle w:val="NoSpacing"/>
              <w:jc w:val="center"/>
              <w:rPr>
                <w:ins w:id="2" w:author="dezza" w:date="2022-02-25T16:42:00Z"/>
                <w:rFonts w:ascii="Arial" w:hAnsi="Arial" w:cs="Arial"/>
                <w:bCs/>
                <w:szCs w:val="24"/>
                <w:u w:val="single"/>
              </w:rPr>
            </w:pPr>
          </w:p>
          <w:p w14:paraId="53FC2541" w14:textId="77777777" w:rsidR="005A5E74" w:rsidRPr="006F7B5B" w:rsidRDefault="005A5E74" w:rsidP="00E613B6">
            <w:pPr>
              <w:pStyle w:val="NoSpacing"/>
              <w:jc w:val="center"/>
              <w:rPr>
                <w:ins w:id="3" w:author="dezza" w:date="2022-02-25T16:42:00Z"/>
                <w:rFonts w:ascii="Arial" w:hAnsi="Arial" w:cs="Arial"/>
                <w:bCs/>
                <w:szCs w:val="24"/>
                <w:u w:val="single"/>
              </w:rPr>
            </w:pPr>
          </w:p>
          <w:p w14:paraId="0B2E041C" w14:textId="77777777" w:rsidR="005A5E74" w:rsidRPr="006F7B5B" w:rsidRDefault="005A5E74" w:rsidP="00E613B6">
            <w:pPr>
              <w:pStyle w:val="NoSpacing"/>
              <w:jc w:val="center"/>
              <w:rPr>
                <w:ins w:id="4" w:author="dezza" w:date="2022-02-25T16:42:00Z"/>
                <w:rFonts w:ascii="Arial" w:hAnsi="Arial" w:cs="Arial"/>
                <w:bCs/>
                <w:szCs w:val="24"/>
                <w:u w:val="single"/>
              </w:rPr>
            </w:pPr>
          </w:p>
          <w:p w14:paraId="6D5F163B" w14:textId="072E5DF6" w:rsidR="00E613B6" w:rsidRPr="006F7B5B" w:rsidRDefault="00594D94">
            <w:pPr>
              <w:pStyle w:val="NoSpacing"/>
              <w:jc w:val="center"/>
              <w:rPr>
                <w:rFonts w:ascii="Arial" w:hAnsi="Arial" w:cs="Arial"/>
                <w:bCs/>
                <w:szCs w:val="24"/>
              </w:rPr>
            </w:pPr>
            <w:r w:rsidRPr="006F7B5B">
              <w:rPr>
                <w:rFonts w:ascii="Arial" w:hAnsi="Arial" w:cs="Arial"/>
                <w:bCs/>
                <w:szCs w:val="24"/>
              </w:rPr>
              <w:t>MALOU B. ADAY</w:t>
            </w:r>
          </w:p>
        </w:tc>
        <w:tc>
          <w:tcPr>
            <w:tcW w:w="2456" w:type="pct"/>
          </w:tcPr>
          <w:p w14:paraId="714A0587" w14:textId="77777777" w:rsidR="005A5E74" w:rsidRPr="006F7B5B" w:rsidRDefault="005A5E74" w:rsidP="00E613B6">
            <w:pPr>
              <w:pStyle w:val="NoSpacing"/>
              <w:jc w:val="center"/>
              <w:rPr>
                <w:ins w:id="5" w:author="dezza" w:date="2022-02-25T16:42:00Z"/>
                <w:rFonts w:ascii="Arial" w:hAnsi="Arial" w:cs="Arial"/>
                <w:bCs/>
                <w:szCs w:val="24"/>
                <w:u w:val="single"/>
              </w:rPr>
            </w:pPr>
          </w:p>
          <w:p w14:paraId="3FC30BA6" w14:textId="77777777" w:rsidR="005A5E74" w:rsidRPr="006F7B5B" w:rsidRDefault="005A5E74" w:rsidP="00E613B6">
            <w:pPr>
              <w:pStyle w:val="NoSpacing"/>
              <w:jc w:val="center"/>
              <w:rPr>
                <w:ins w:id="6" w:author="dezza" w:date="2022-02-25T16:42:00Z"/>
                <w:rFonts w:ascii="Arial" w:hAnsi="Arial" w:cs="Arial"/>
                <w:bCs/>
                <w:szCs w:val="24"/>
                <w:u w:val="single"/>
              </w:rPr>
            </w:pPr>
          </w:p>
          <w:p w14:paraId="7F60634F" w14:textId="77777777" w:rsidR="005A5E74" w:rsidRPr="006F7B5B" w:rsidRDefault="005A5E74" w:rsidP="00E613B6">
            <w:pPr>
              <w:pStyle w:val="NoSpacing"/>
              <w:jc w:val="center"/>
              <w:rPr>
                <w:ins w:id="7" w:author="dezza" w:date="2022-02-25T16:42:00Z"/>
                <w:rFonts w:ascii="Arial" w:hAnsi="Arial" w:cs="Arial"/>
                <w:bCs/>
                <w:szCs w:val="24"/>
                <w:u w:val="single"/>
              </w:rPr>
            </w:pPr>
          </w:p>
          <w:p w14:paraId="2FCED64B" w14:textId="77777777" w:rsidR="005A5E74" w:rsidRPr="006F7B5B" w:rsidRDefault="005A5E74" w:rsidP="00E613B6">
            <w:pPr>
              <w:pStyle w:val="NoSpacing"/>
              <w:jc w:val="center"/>
              <w:rPr>
                <w:ins w:id="8" w:author="dezza" w:date="2022-02-25T16:42:00Z"/>
                <w:rFonts w:ascii="Arial" w:hAnsi="Arial" w:cs="Arial"/>
                <w:bCs/>
                <w:szCs w:val="24"/>
                <w:u w:val="single"/>
              </w:rPr>
            </w:pPr>
          </w:p>
          <w:p w14:paraId="73E4B3FE" w14:textId="5B4C0BAA" w:rsidR="00E613B6" w:rsidRPr="006F7B5B" w:rsidRDefault="00E613B6" w:rsidP="00E613B6">
            <w:pPr>
              <w:pStyle w:val="NoSpacing"/>
              <w:jc w:val="center"/>
              <w:rPr>
                <w:rFonts w:ascii="Arial" w:hAnsi="Arial" w:cs="Arial"/>
                <w:b/>
                <w:szCs w:val="24"/>
              </w:rPr>
            </w:pPr>
          </w:p>
        </w:tc>
      </w:tr>
      <w:tr w:rsidR="0037040C" w:rsidRPr="006F7B5B" w14:paraId="53F65236" w14:textId="77777777" w:rsidTr="00270C39">
        <w:tc>
          <w:tcPr>
            <w:tcW w:w="2544" w:type="pct"/>
          </w:tcPr>
          <w:p w14:paraId="63AAFD0A" w14:textId="573BBE3B" w:rsidR="0037040C" w:rsidRPr="006F7B5B" w:rsidRDefault="0037040C" w:rsidP="0037040C">
            <w:pPr>
              <w:pStyle w:val="NoSpacing"/>
              <w:jc w:val="center"/>
              <w:rPr>
                <w:rFonts w:ascii="Arial" w:hAnsi="Arial" w:cs="Arial"/>
                <w:b/>
                <w:szCs w:val="24"/>
              </w:rPr>
            </w:pPr>
            <w:r w:rsidRPr="006F7B5B">
              <w:rPr>
                <w:rFonts w:ascii="Arial" w:hAnsi="Arial" w:cs="Arial"/>
                <w:b/>
                <w:szCs w:val="24"/>
              </w:rPr>
              <w:t>Panelist</w:t>
            </w:r>
          </w:p>
        </w:tc>
        <w:tc>
          <w:tcPr>
            <w:tcW w:w="2456" w:type="pct"/>
          </w:tcPr>
          <w:p w14:paraId="31BA525C" w14:textId="0F686FF9" w:rsidR="0037040C" w:rsidRPr="006F7B5B" w:rsidRDefault="0037040C" w:rsidP="0037040C">
            <w:pPr>
              <w:pStyle w:val="NoSpacing"/>
              <w:jc w:val="center"/>
              <w:rPr>
                <w:rFonts w:ascii="Arial" w:hAnsi="Arial" w:cs="Arial"/>
                <w:b/>
                <w:szCs w:val="24"/>
              </w:rPr>
            </w:pPr>
          </w:p>
        </w:tc>
      </w:tr>
      <w:tr w:rsidR="00E613B6" w:rsidRPr="006F7B5B" w14:paraId="4FE6065F" w14:textId="77777777" w:rsidTr="00270C39">
        <w:trPr>
          <w:trHeight w:val="908"/>
        </w:trPr>
        <w:tc>
          <w:tcPr>
            <w:tcW w:w="5000" w:type="pct"/>
            <w:gridSpan w:val="2"/>
          </w:tcPr>
          <w:p w14:paraId="7B218486" w14:textId="43D6A9D6" w:rsidR="00E613B6" w:rsidRPr="006F7B5B" w:rsidRDefault="00E613B6" w:rsidP="00E613B6">
            <w:pPr>
              <w:pStyle w:val="NoSpacing"/>
              <w:jc w:val="center"/>
              <w:rPr>
                <w:rFonts w:ascii="Arial" w:hAnsi="Arial" w:cs="Arial"/>
                <w:b/>
                <w:szCs w:val="24"/>
              </w:rPr>
            </w:pPr>
          </w:p>
        </w:tc>
      </w:tr>
      <w:tr w:rsidR="00E613B6" w:rsidRPr="006F7B5B" w14:paraId="6CD41625" w14:textId="77777777" w:rsidTr="00270C39">
        <w:trPr>
          <w:trHeight w:val="275"/>
        </w:trPr>
        <w:tc>
          <w:tcPr>
            <w:tcW w:w="5000" w:type="pct"/>
            <w:gridSpan w:val="2"/>
          </w:tcPr>
          <w:p w14:paraId="7C33DDE2" w14:textId="5E56E9FA" w:rsidR="00E613B6" w:rsidRPr="006F7B5B" w:rsidRDefault="00E613B6" w:rsidP="00E613B6">
            <w:pPr>
              <w:pStyle w:val="NoSpacing"/>
              <w:jc w:val="center"/>
              <w:rPr>
                <w:rFonts w:ascii="Arial" w:hAnsi="Arial" w:cs="Arial"/>
                <w:bCs/>
                <w:szCs w:val="24"/>
              </w:rPr>
            </w:pPr>
            <w:r w:rsidRPr="006F7B5B">
              <w:rPr>
                <w:rFonts w:ascii="Arial" w:hAnsi="Arial" w:cs="Arial"/>
                <w:bCs/>
                <w:szCs w:val="24"/>
                <w:u w:val="single"/>
              </w:rPr>
              <w:t xml:space="preserve">EPIE F. CUSTODIO, </w:t>
            </w:r>
            <w:r w:rsidR="00BF5248" w:rsidRPr="006F7B5B">
              <w:rPr>
                <w:rFonts w:ascii="Arial" w:hAnsi="Arial" w:cs="Arial"/>
                <w:bCs/>
                <w:i/>
                <w:szCs w:val="24"/>
                <w:u w:val="single"/>
              </w:rPr>
              <w:t>D</w:t>
            </w:r>
            <w:r w:rsidRPr="006F7B5B">
              <w:rPr>
                <w:rFonts w:ascii="Arial" w:hAnsi="Arial" w:cs="Arial"/>
                <w:bCs/>
                <w:i/>
                <w:szCs w:val="24"/>
                <w:u w:val="single"/>
              </w:rPr>
              <w:t>IT</w:t>
            </w:r>
          </w:p>
        </w:tc>
      </w:tr>
      <w:tr w:rsidR="00E613B6" w:rsidRPr="006F7B5B" w14:paraId="66CCA63F" w14:textId="77777777" w:rsidTr="00270C39">
        <w:trPr>
          <w:trHeight w:val="1106"/>
        </w:trPr>
        <w:tc>
          <w:tcPr>
            <w:tcW w:w="5000" w:type="pct"/>
            <w:gridSpan w:val="2"/>
          </w:tcPr>
          <w:p w14:paraId="3FB390F4" w14:textId="577AC2BC" w:rsidR="00E613B6" w:rsidRPr="006F7B5B" w:rsidRDefault="00E613B6" w:rsidP="00E613B6">
            <w:pPr>
              <w:pStyle w:val="NoSpacing"/>
              <w:jc w:val="center"/>
              <w:rPr>
                <w:rFonts w:ascii="Arial" w:hAnsi="Arial" w:cs="Arial"/>
                <w:b/>
                <w:szCs w:val="24"/>
              </w:rPr>
            </w:pPr>
            <w:r w:rsidRPr="006F7B5B">
              <w:rPr>
                <w:rFonts w:ascii="Arial" w:hAnsi="Arial" w:cs="Arial"/>
                <w:b/>
                <w:szCs w:val="24"/>
              </w:rPr>
              <w:t xml:space="preserve">Program Chair, BSIT </w:t>
            </w:r>
          </w:p>
        </w:tc>
      </w:tr>
      <w:tr w:rsidR="00E613B6" w:rsidRPr="006F7B5B" w14:paraId="58FB34EB" w14:textId="77777777" w:rsidTr="00270C39">
        <w:trPr>
          <w:trHeight w:val="269"/>
        </w:trPr>
        <w:tc>
          <w:tcPr>
            <w:tcW w:w="5000" w:type="pct"/>
            <w:gridSpan w:val="2"/>
          </w:tcPr>
          <w:p w14:paraId="0E7833BD" w14:textId="77777777" w:rsidR="003D6C03" w:rsidRPr="006F7B5B" w:rsidRDefault="003D6C03" w:rsidP="00E613B6">
            <w:pPr>
              <w:pStyle w:val="NoSpacing"/>
              <w:jc w:val="center"/>
              <w:rPr>
                <w:ins w:id="9" w:author="dezza" w:date="2022-02-25T16:42:00Z"/>
                <w:rFonts w:ascii="Arial" w:hAnsi="Arial" w:cs="Arial"/>
                <w:bCs/>
                <w:szCs w:val="24"/>
                <w:u w:val="single"/>
              </w:rPr>
            </w:pPr>
          </w:p>
          <w:p w14:paraId="74AAD6B1" w14:textId="262C48ED" w:rsidR="00E613B6" w:rsidRPr="006F7B5B" w:rsidRDefault="0029747B" w:rsidP="00E613B6">
            <w:pPr>
              <w:pStyle w:val="NoSpacing"/>
              <w:jc w:val="center"/>
              <w:rPr>
                <w:rFonts w:ascii="Arial" w:hAnsi="Arial" w:cs="Arial"/>
                <w:bCs/>
                <w:szCs w:val="24"/>
              </w:rPr>
            </w:pPr>
            <w:r w:rsidRPr="006F7B5B">
              <w:rPr>
                <w:rFonts w:ascii="Arial" w:hAnsi="Arial" w:cs="Arial"/>
                <w:bCs/>
                <w:szCs w:val="24"/>
              </w:rPr>
              <w:t xml:space="preserve">POLEMER M. CUARTO, </w:t>
            </w:r>
            <w:r w:rsidRPr="006F7B5B">
              <w:rPr>
                <w:rFonts w:ascii="Arial" w:hAnsi="Arial" w:cs="Arial"/>
                <w:bCs/>
                <w:i/>
                <w:iCs/>
                <w:szCs w:val="24"/>
              </w:rPr>
              <w:t>Ph.D.</w:t>
            </w:r>
          </w:p>
        </w:tc>
      </w:tr>
      <w:tr w:rsidR="00E613B6" w:rsidRPr="006F7B5B" w14:paraId="127B0FA0" w14:textId="77777777" w:rsidTr="00270C39">
        <w:tc>
          <w:tcPr>
            <w:tcW w:w="5000" w:type="pct"/>
            <w:gridSpan w:val="2"/>
          </w:tcPr>
          <w:p w14:paraId="00F001A0" w14:textId="7DBEF75E" w:rsidR="00E613B6" w:rsidRPr="006F7B5B" w:rsidRDefault="00E613B6" w:rsidP="00E613B6">
            <w:pPr>
              <w:pStyle w:val="NoSpacing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6F7B5B">
              <w:rPr>
                <w:rFonts w:ascii="Arial" w:hAnsi="Arial" w:cs="Arial"/>
                <w:b/>
                <w:szCs w:val="24"/>
              </w:rPr>
              <w:t xml:space="preserve">Coordinator for Research, </w:t>
            </w:r>
            <w:proofErr w:type="spellStart"/>
            <w:r w:rsidRPr="006F7B5B">
              <w:rPr>
                <w:rFonts w:ascii="Arial" w:hAnsi="Arial" w:cs="Arial"/>
                <w:b/>
                <w:szCs w:val="24"/>
              </w:rPr>
              <w:t>MinSU</w:t>
            </w:r>
            <w:proofErr w:type="spellEnd"/>
            <w:r w:rsidRPr="006F7B5B">
              <w:rPr>
                <w:rFonts w:ascii="Arial" w:hAnsi="Arial" w:cs="Arial"/>
                <w:b/>
                <w:szCs w:val="24"/>
              </w:rPr>
              <w:t xml:space="preserve"> Calapan Campus</w:t>
            </w:r>
          </w:p>
        </w:tc>
      </w:tr>
      <w:tr w:rsidR="00E613B6" w:rsidRPr="006F7B5B" w14:paraId="1A96F6E2" w14:textId="77777777" w:rsidTr="00270C39">
        <w:trPr>
          <w:trHeight w:val="801"/>
        </w:trPr>
        <w:tc>
          <w:tcPr>
            <w:tcW w:w="5000" w:type="pct"/>
            <w:gridSpan w:val="2"/>
          </w:tcPr>
          <w:p w14:paraId="6EF07A76" w14:textId="77777777" w:rsidR="00E613B6" w:rsidRPr="006F7B5B" w:rsidRDefault="00E613B6" w:rsidP="00E613B6">
            <w:pPr>
              <w:pStyle w:val="NoSpacing"/>
              <w:jc w:val="center"/>
              <w:rPr>
                <w:rFonts w:ascii="Arial" w:hAnsi="Arial" w:cs="Arial"/>
                <w:b/>
                <w:szCs w:val="24"/>
              </w:rPr>
            </w:pPr>
          </w:p>
        </w:tc>
      </w:tr>
      <w:tr w:rsidR="00E613B6" w:rsidRPr="006F7B5B" w14:paraId="3B881F44" w14:textId="77777777" w:rsidTr="00270C39">
        <w:tc>
          <w:tcPr>
            <w:tcW w:w="5000" w:type="pct"/>
            <w:gridSpan w:val="2"/>
          </w:tcPr>
          <w:p w14:paraId="6E61F5DE" w14:textId="77777777" w:rsidR="005A5E74" w:rsidRPr="006F7B5B" w:rsidRDefault="005A5E74" w:rsidP="00E613B6">
            <w:pPr>
              <w:pStyle w:val="NoSpacing"/>
              <w:jc w:val="center"/>
              <w:rPr>
                <w:ins w:id="10" w:author="dezza" w:date="2022-02-25T16:42:00Z"/>
                <w:rFonts w:ascii="Arial" w:hAnsi="Arial" w:cs="Arial"/>
                <w:bCs/>
                <w:szCs w:val="24"/>
                <w:u w:val="single"/>
              </w:rPr>
            </w:pPr>
          </w:p>
          <w:p w14:paraId="3F2239B6" w14:textId="77777777" w:rsidR="005A5E74" w:rsidRPr="006F7B5B" w:rsidRDefault="005A5E74" w:rsidP="00E613B6">
            <w:pPr>
              <w:pStyle w:val="NoSpacing"/>
              <w:jc w:val="center"/>
              <w:rPr>
                <w:ins w:id="11" w:author="dezza" w:date="2022-02-25T16:42:00Z"/>
                <w:rFonts w:ascii="Arial" w:hAnsi="Arial" w:cs="Arial"/>
                <w:bCs/>
                <w:szCs w:val="24"/>
                <w:u w:val="single"/>
              </w:rPr>
            </w:pPr>
          </w:p>
          <w:p w14:paraId="43374CBF" w14:textId="6A748153" w:rsidR="00E613B6" w:rsidRPr="006F7B5B" w:rsidRDefault="00E613B6" w:rsidP="00E613B6">
            <w:pPr>
              <w:pStyle w:val="NoSpacing"/>
              <w:jc w:val="center"/>
              <w:rPr>
                <w:rFonts w:ascii="Arial" w:hAnsi="Arial" w:cs="Arial"/>
                <w:b/>
                <w:szCs w:val="24"/>
              </w:rPr>
            </w:pPr>
            <w:r w:rsidRPr="006F7B5B">
              <w:rPr>
                <w:rFonts w:ascii="Arial" w:hAnsi="Arial" w:cs="Arial"/>
                <w:bCs/>
                <w:szCs w:val="24"/>
                <w:u w:val="single"/>
              </w:rPr>
              <w:t xml:space="preserve">JOHN EDGAR S. ANTHONY, </w:t>
            </w:r>
            <w:r w:rsidRPr="006F7B5B">
              <w:rPr>
                <w:rFonts w:ascii="Arial" w:hAnsi="Arial" w:cs="Arial"/>
                <w:bCs/>
                <w:i/>
                <w:szCs w:val="24"/>
                <w:u w:val="single"/>
              </w:rPr>
              <w:t>MSIT</w:t>
            </w:r>
          </w:p>
        </w:tc>
      </w:tr>
      <w:tr w:rsidR="00E613B6" w:rsidRPr="006F7B5B" w14:paraId="412AF0FB" w14:textId="77777777" w:rsidTr="00270C39">
        <w:tc>
          <w:tcPr>
            <w:tcW w:w="5000" w:type="pct"/>
            <w:gridSpan w:val="2"/>
          </w:tcPr>
          <w:p w14:paraId="3C7A76C3" w14:textId="6870E22C" w:rsidR="00E613B6" w:rsidRPr="006F7B5B" w:rsidRDefault="00E613B6" w:rsidP="00E613B6">
            <w:pPr>
              <w:pStyle w:val="NoSpacing"/>
              <w:jc w:val="center"/>
              <w:rPr>
                <w:rFonts w:ascii="Arial" w:hAnsi="Arial" w:cs="Arial"/>
                <w:b/>
                <w:szCs w:val="24"/>
              </w:rPr>
            </w:pPr>
            <w:r w:rsidRPr="006F7B5B">
              <w:rPr>
                <w:rFonts w:ascii="Arial" w:hAnsi="Arial" w:cs="Arial"/>
                <w:b/>
                <w:szCs w:val="24"/>
              </w:rPr>
              <w:t>Dean, College of Computer Education</w:t>
            </w:r>
          </w:p>
        </w:tc>
      </w:tr>
    </w:tbl>
    <w:p w14:paraId="6E2E830C" w14:textId="77777777" w:rsidR="00B64875" w:rsidRPr="006F7B5B" w:rsidRDefault="00B64875" w:rsidP="00B64875">
      <w:pPr>
        <w:pStyle w:val="NoSpacing"/>
        <w:spacing w:line="480" w:lineRule="auto"/>
        <w:rPr>
          <w:rFonts w:ascii="Arial" w:hAnsi="Arial" w:cs="Arial"/>
          <w:bCs/>
          <w:sz w:val="24"/>
          <w:szCs w:val="24"/>
        </w:rPr>
      </w:pPr>
    </w:p>
    <w:p w14:paraId="09B526D0" w14:textId="38E994DA" w:rsidR="00B64875" w:rsidRPr="006F7B5B" w:rsidRDefault="00FE08BA" w:rsidP="00D70BB6">
      <w:pPr>
        <w:pStyle w:val="NoSpacing"/>
        <w:numPr>
          <w:ilvl w:val="0"/>
          <w:numId w:val="37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D70BB6">
        <w:rPr>
          <w:rFonts w:ascii="Arial" w:hAnsi="Arial" w:cs="Arial"/>
          <w:b/>
          <w:bCs/>
          <w:sz w:val="28"/>
          <w:szCs w:val="28"/>
        </w:rPr>
        <w:t>MAJOR FEATURES</w:t>
      </w:r>
      <w:r w:rsidRPr="006F7B5B">
        <w:rPr>
          <w:rFonts w:ascii="Arial" w:hAnsi="Arial" w:cs="Arial"/>
          <w:b/>
          <w:bCs/>
          <w:sz w:val="32"/>
          <w:szCs w:val="24"/>
        </w:rPr>
        <w:t>:</w:t>
      </w:r>
      <w:r w:rsidR="00A80053" w:rsidRPr="006F7B5B">
        <w:rPr>
          <w:rFonts w:ascii="Arial" w:hAnsi="Arial" w:cs="Arial"/>
          <w:b/>
          <w:bCs/>
          <w:sz w:val="32"/>
          <w:szCs w:val="24"/>
        </w:rPr>
        <w:t xml:space="preserve"> </w:t>
      </w:r>
    </w:p>
    <w:p w14:paraId="182052EE" w14:textId="77777777" w:rsidR="006D7EC8" w:rsidRPr="006F7B5B" w:rsidRDefault="006D7EC8" w:rsidP="005C449A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</w:p>
    <w:p w14:paraId="2D78F7A2" w14:textId="77777777" w:rsidR="00C63995" w:rsidRPr="006F7B5B" w:rsidRDefault="00C63995" w:rsidP="00C63995">
      <w:pPr>
        <w:pStyle w:val="NoSpacing"/>
        <w:numPr>
          <w:ilvl w:val="0"/>
          <w:numId w:val="28"/>
        </w:numPr>
        <w:jc w:val="both"/>
        <w:rPr>
          <w:rFonts w:ascii="Arial" w:hAnsi="Arial" w:cs="Arial"/>
          <w:bCs/>
          <w:sz w:val="24"/>
          <w:szCs w:val="24"/>
        </w:rPr>
      </w:pPr>
      <w:r w:rsidRPr="006F7B5B">
        <w:rPr>
          <w:rFonts w:ascii="Arial" w:hAnsi="Arial" w:cs="Arial"/>
          <w:b/>
          <w:sz w:val="24"/>
          <w:szCs w:val="24"/>
        </w:rPr>
        <w:t>Real-Time Soil Monitoring (NPK Sensors)</w:t>
      </w:r>
      <w:r w:rsidRPr="006F7B5B">
        <w:rPr>
          <w:rFonts w:ascii="Arial" w:hAnsi="Arial" w:cs="Arial"/>
          <w:bCs/>
          <w:sz w:val="24"/>
          <w:szCs w:val="24"/>
        </w:rPr>
        <w:t>: Uses sensors to gather live data on Nitrogen, Phosphorus, and Potassium levels in the soil.</w:t>
      </w:r>
    </w:p>
    <w:p w14:paraId="14C0BDF2" w14:textId="77777777" w:rsidR="00C63995" w:rsidRPr="006F7B5B" w:rsidRDefault="00C63995" w:rsidP="00C63995">
      <w:pPr>
        <w:pStyle w:val="NoSpacing"/>
        <w:jc w:val="both"/>
        <w:rPr>
          <w:rFonts w:ascii="Arial" w:hAnsi="Arial" w:cs="Arial"/>
          <w:bCs/>
          <w:sz w:val="24"/>
          <w:szCs w:val="24"/>
        </w:rPr>
      </w:pPr>
    </w:p>
    <w:p w14:paraId="4143BA51" w14:textId="77777777" w:rsidR="00C63995" w:rsidRPr="006F7B5B" w:rsidRDefault="00C63995" w:rsidP="00C63995">
      <w:pPr>
        <w:pStyle w:val="NoSpacing"/>
        <w:numPr>
          <w:ilvl w:val="0"/>
          <w:numId w:val="28"/>
        </w:numPr>
        <w:jc w:val="both"/>
        <w:rPr>
          <w:rFonts w:ascii="Arial" w:hAnsi="Arial" w:cs="Arial"/>
          <w:bCs/>
          <w:sz w:val="24"/>
          <w:szCs w:val="24"/>
        </w:rPr>
      </w:pPr>
      <w:r w:rsidRPr="006F7B5B">
        <w:rPr>
          <w:rFonts w:ascii="Arial" w:hAnsi="Arial" w:cs="Arial"/>
          <w:b/>
          <w:sz w:val="24"/>
          <w:szCs w:val="24"/>
        </w:rPr>
        <w:t>Automated Watering System</w:t>
      </w:r>
      <w:r w:rsidRPr="006F7B5B">
        <w:rPr>
          <w:rFonts w:ascii="Arial" w:hAnsi="Arial" w:cs="Arial"/>
          <w:bCs/>
          <w:sz w:val="24"/>
          <w:szCs w:val="24"/>
        </w:rPr>
        <w:t>: IoT-based system that adjusts water distribution based on soil moisture and specific crop requirements.</w:t>
      </w:r>
    </w:p>
    <w:p w14:paraId="5E4F8140" w14:textId="77777777" w:rsidR="00C63995" w:rsidRPr="006F7B5B" w:rsidRDefault="00C63995" w:rsidP="00C63995">
      <w:pPr>
        <w:pStyle w:val="NoSpacing"/>
        <w:jc w:val="both"/>
        <w:rPr>
          <w:rFonts w:ascii="Arial" w:hAnsi="Arial" w:cs="Arial"/>
          <w:bCs/>
          <w:sz w:val="24"/>
          <w:szCs w:val="24"/>
        </w:rPr>
      </w:pPr>
    </w:p>
    <w:p w14:paraId="2B1E6D8F" w14:textId="77777777" w:rsidR="00C63995" w:rsidRPr="006F7B5B" w:rsidRDefault="00C63995" w:rsidP="00C63995">
      <w:pPr>
        <w:pStyle w:val="NoSpacing"/>
        <w:numPr>
          <w:ilvl w:val="0"/>
          <w:numId w:val="28"/>
        </w:numPr>
        <w:jc w:val="both"/>
        <w:rPr>
          <w:rFonts w:ascii="Arial" w:hAnsi="Arial" w:cs="Arial"/>
          <w:bCs/>
          <w:sz w:val="24"/>
          <w:szCs w:val="24"/>
        </w:rPr>
      </w:pPr>
      <w:r w:rsidRPr="006F7B5B">
        <w:rPr>
          <w:rFonts w:ascii="Arial" w:hAnsi="Arial" w:cs="Arial"/>
          <w:b/>
          <w:sz w:val="24"/>
          <w:szCs w:val="24"/>
        </w:rPr>
        <w:t>Crop Selection Algorithm</w:t>
      </w:r>
      <w:r w:rsidRPr="006F7B5B">
        <w:rPr>
          <w:rFonts w:ascii="Arial" w:hAnsi="Arial" w:cs="Arial"/>
          <w:bCs/>
          <w:sz w:val="24"/>
          <w:szCs w:val="24"/>
        </w:rPr>
        <w:t>: Machine learning algorithm that analyzes soil and environmental data to recommend the best-suited crops.</w:t>
      </w:r>
    </w:p>
    <w:p w14:paraId="495DE3B6" w14:textId="77777777" w:rsidR="00C63995" w:rsidRPr="006F7B5B" w:rsidRDefault="00C63995" w:rsidP="00C63995">
      <w:pPr>
        <w:pStyle w:val="NoSpacing"/>
        <w:jc w:val="both"/>
        <w:rPr>
          <w:rFonts w:ascii="Arial" w:hAnsi="Arial" w:cs="Arial"/>
          <w:bCs/>
          <w:sz w:val="24"/>
          <w:szCs w:val="24"/>
        </w:rPr>
      </w:pPr>
    </w:p>
    <w:p w14:paraId="31F59203" w14:textId="77777777" w:rsidR="00C63995" w:rsidRPr="006F7B5B" w:rsidRDefault="00C63995" w:rsidP="00C63995">
      <w:pPr>
        <w:pStyle w:val="NoSpacing"/>
        <w:numPr>
          <w:ilvl w:val="0"/>
          <w:numId w:val="28"/>
        </w:numPr>
        <w:jc w:val="both"/>
        <w:rPr>
          <w:rFonts w:ascii="Arial" w:hAnsi="Arial" w:cs="Arial"/>
          <w:bCs/>
          <w:sz w:val="24"/>
          <w:szCs w:val="24"/>
        </w:rPr>
      </w:pPr>
      <w:r w:rsidRPr="006F7B5B">
        <w:rPr>
          <w:rFonts w:ascii="Arial" w:hAnsi="Arial" w:cs="Arial"/>
          <w:b/>
          <w:sz w:val="24"/>
          <w:szCs w:val="24"/>
        </w:rPr>
        <w:t>Environmental Monitoring</w:t>
      </w:r>
      <w:r w:rsidRPr="006F7B5B">
        <w:rPr>
          <w:rFonts w:ascii="Arial" w:hAnsi="Arial" w:cs="Arial"/>
          <w:bCs/>
          <w:sz w:val="24"/>
          <w:szCs w:val="24"/>
        </w:rPr>
        <w:t xml:space="preserve"> (</w:t>
      </w:r>
      <w:r w:rsidRPr="006F7B5B">
        <w:rPr>
          <w:rFonts w:ascii="Arial" w:hAnsi="Arial" w:cs="Arial"/>
          <w:bCs/>
          <w:i/>
          <w:iCs/>
          <w:sz w:val="24"/>
          <w:szCs w:val="24"/>
        </w:rPr>
        <w:t>Temperature and Humidity Sensors</w:t>
      </w:r>
      <w:r w:rsidRPr="006F7B5B">
        <w:rPr>
          <w:rFonts w:ascii="Arial" w:hAnsi="Arial" w:cs="Arial"/>
          <w:bCs/>
          <w:sz w:val="24"/>
          <w:szCs w:val="24"/>
        </w:rPr>
        <w:t>): Tracks temperature and humidity to refine recommendations for crop selection and water management.</w:t>
      </w:r>
    </w:p>
    <w:p w14:paraId="34EF4F36" w14:textId="77777777" w:rsidR="00C63995" w:rsidRPr="006F7B5B" w:rsidRDefault="00C63995" w:rsidP="00C63995">
      <w:pPr>
        <w:pStyle w:val="NoSpacing"/>
        <w:jc w:val="both"/>
        <w:rPr>
          <w:rFonts w:ascii="Arial" w:hAnsi="Arial" w:cs="Arial"/>
          <w:bCs/>
          <w:sz w:val="24"/>
          <w:szCs w:val="24"/>
        </w:rPr>
      </w:pPr>
    </w:p>
    <w:p w14:paraId="5BBEA774" w14:textId="77777777" w:rsidR="00C63995" w:rsidRPr="006F7B5B" w:rsidRDefault="00C63995" w:rsidP="00C63995">
      <w:pPr>
        <w:pStyle w:val="NoSpacing"/>
        <w:numPr>
          <w:ilvl w:val="0"/>
          <w:numId w:val="28"/>
        </w:numPr>
        <w:jc w:val="both"/>
        <w:rPr>
          <w:rFonts w:ascii="Arial" w:hAnsi="Arial" w:cs="Arial"/>
          <w:bCs/>
          <w:sz w:val="24"/>
          <w:szCs w:val="24"/>
        </w:rPr>
      </w:pPr>
      <w:r w:rsidRPr="006F7B5B">
        <w:rPr>
          <w:rFonts w:ascii="Arial" w:hAnsi="Arial" w:cs="Arial"/>
          <w:b/>
          <w:sz w:val="24"/>
          <w:szCs w:val="24"/>
        </w:rPr>
        <w:t>Water Management Optimization</w:t>
      </w:r>
      <w:r w:rsidRPr="006F7B5B">
        <w:rPr>
          <w:rFonts w:ascii="Arial" w:hAnsi="Arial" w:cs="Arial"/>
          <w:bCs/>
          <w:sz w:val="24"/>
          <w:szCs w:val="24"/>
        </w:rPr>
        <w:t>: Optimizes water use based on soil and environmental data to match the exact needs of each crop.</w:t>
      </w:r>
    </w:p>
    <w:p w14:paraId="5539995D" w14:textId="77777777" w:rsidR="00C63995" w:rsidRPr="006F7B5B" w:rsidRDefault="00C63995" w:rsidP="00C63995">
      <w:pPr>
        <w:pStyle w:val="NoSpacing"/>
        <w:jc w:val="both"/>
        <w:rPr>
          <w:rFonts w:ascii="Arial" w:hAnsi="Arial" w:cs="Arial"/>
          <w:bCs/>
          <w:sz w:val="24"/>
          <w:szCs w:val="24"/>
        </w:rPr>
      </w:pPr>
    </w:p>
    <w:p w14:paraId="29139FCD" w14:textId="1DBD6200" w:rsidR="00B64875" w:rsidRPr="006F7B5B" w:rsidRDefault="00C63995" w:rsidP="00C63995">
      <w:pPr>
        <w:pStyle w:val="NoSpacing"/>
        <w:numPr>
          <w:ilvl w:val="0"/>
          <w:numId w:val="28"/>
        </w:numPr>
        <w:jc w:val="both"/>
        <w:rPr>
          <w:rFonts w:ascii="Arial" w:hAnsi="Arial" w:cs="Arial"/>
          <w:bCs/>
          <w:sz w:val="24"/>
          <w:szCs w:val="24"/>
        </w:rPr>
      </w:pPr>
      <w:r w:rsidRPr="006F7B5B">
        <w:rPr>
          <w:rFonts w:ascii="Arial" w:hAnsi="Arial" w:cs="Arial"/>
          <w:b/>
          <w:sz w:val="24"/>
          <w:szCs w:val="24"/>
        </w:rPr>
        <w:t>Remote Monitoring and Control</w:t>
      </w:r>
      <w:r w:rsidRPr="006F7B5B">
        <w:rPr>
          <w:rFonts w:ascii="Arial" w:hAnsi="Arial" w:cs="Arial"/>
          <w:bCs/>
          <w:sz w:val="24"/>
          <w:szCs w:val="24"/>
        </w:rPr>
        <w:t>: Enables remote access to real-time data and control over the system through an app or web interface.</w:t>
      </w:r>
    </w:p>
    <w:p w14:paraId="133359DD" w14:textId="77777777" w:rsidR="007939C6" w:rsidRPr="006F7B5B" w:rsidRDefault="007939C6" w:rsidP="005C449A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</w:p>
    <w:p w14:paraId="340B318D" w14:textId="77777777" w:rsidR="007939C6" w:rsidRPr="006F7B5B" w:rsidRDefault="007939C6" w:rsidP="005C449A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</w:p>
    <w:p w14:paraId="4FFD1664" w14:textId="0ADA50BD" w:rsidR="00C30FFA" w:rsidRPr="006F7B5B" w:rsidRDefault="00C34063" w:rsidP="00D70BB6">
      <w:pPr>
        <w:pStyle w:val="NoSpacing"/>
        <w:numPr>
          <w:ilvl w:val="0"/>
          <w:numId w:val="36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D70BB6">
        <w:rPr>
          <w:rFonts w:ascii="Arial" w:hAnsi="Arial" w:cs="Arial"/>
          <w:b/>
          <w:bCs/>
          <w:sz w:val="28"/>
          <w:szCs w:val="28"/>
        </w:rPr>
        <w:t>FUNCTIONAL REQUIREMENTS</w:t>
      </w:r>
      <w:r w:rsidR="00C30FFA" w:rsidRPr="006F7B5B">
        <w:rPr>
          <w:rFonts w:ascii="Arial" w:hAnsi="Arial" w:cs="Arial"/>
          <w:b/>
          <w:bCs/>
          <w:sz w:val="32"/>
          <w:szCs w:val="24"/>
        </w:rPr>
        <w:t>:</w:t>
      </w:r>
    </w:p>
    <w:p w14:paraId="3A684A05" w14:textId="77777777" w:rsidR="00A84D82" w:rsidRPr="006F7B5B" w:rsidRDefault="00A84D82" w:rsidP="005C449A">
      <w:pPr>
        <w:pStyle w:val="NoSpacing"/>
        <w:jc w:val="both"/>
        <w:rPr>
          <w:rFonts w:ascii="Arial" w:hAnsi="Arial" w:cs="Arial"/>
          <w:bCs/>
          <w:sz w:val="24"/>
          <w:szCs w:val="24"/>
        </w:rPr>
      </w:pPr>
    </w:p>
    <w:p w14:paraId="3841B491" w14:textId="77777777" w:rsidR="001359BD" w:rsidRPr="001359BD" w:rsidRDefault="001359BD" w:rsidP="001359BD">
      <w:pPr>
        <w:pStyle w:val="NoSpacing"/>
        <w:jc w:val="both"/>
        <w:rPr>
          <w:rFonts w:ascii="Arial" w:hAnsi="Arial" w:cs="Arial"/>
          <w:b/>
          <w:bCs/>
          <w:iCs/>
          <w:sz w:val="24"/>
          <w:szCs w:val="24"/>
          <w:lang w:val="en-PH"/>
        </w:rPr>
      </w:pPr>
      <w:r w:rsidRPr="001359BD">
        <w:rPr>
          <w:rFonts w:ascii="Arial" w:hAnsi="Arial" w:cs="Arial"/>
          <w:b/>
          <w:bCs/>
          <w:iCs/>
          <w:sz w:val="24"/>
          <w:szCs w:val="24"/>
          <w:lang w:val="en-PH"/>
        </w:rPr>
        <w:t>Real-Time Soil Monitoring (NPK Sensors)</w:t>
      </w:r>
    </w:p>
    <w:p w14:paraId="4BB8F96A" w14:textId="77777777" w:rsidR="001359BD" w:rsidRPr="001359BD" w:rsidRDefault="001359BD" w:rsidP="001359BD">
      <w:pPr>
        <w:pStyle w:val="NoSpacing"/>
        <w:numPr>
          <w:ilvl w:val="0"/>
          <w:numId w:val="29"/>
        </w:numPr>
        <w:jc w:val="both"/>
        <w:rPr>
          <w:rFonts w:ascii="Arial" w:hAnsi="Arial" w:cs="Arial"/>
          <w:bCs/>
          <w:iCs/>
          <w:sz w:val="24"/>
          <w:szCs w:val="24"/>
          <w:lang w:val="en-PH"/>
        </w:rPr>
      </w:pPr>
      <w:r w:rsidRPr="001359BD">
        <w:rPr>
          <w:rFonts w:ascii="Arial" w:hAnsi="Arial" w:cs="Arial"/>
          <w:b/>
          <w:bCs/>
          <w:iCs/>
          <w:sz w:val="24"/>
          <w:szCs w:val="24"/>
          <w:lang w:val="en-PH"/>
        </w:rPr>
        <w:t>Data Collection</w:t>
      </w:r>
      <w:r w:rsidRPr="001359BD">
        <w:rPr>
          <w:rFonts w:ascii="Arial" w:hAnsi="Arial" w:cs="Arial"/>
          <w:bCs/>
          <w:iCs/>
          <w:sz w:val="24"/>
          <w:szCs w:val="24"/>
          <w:lang w:val="en-PH"/>
        </w:rPr>
        <w:t>: The system must collect real-time data on Nitrogen (N), Phosphorus (P), and Potassium (K) levels using NPK sensors embedded in the soil.</w:t>
      </w:r>
    </w:p>
    <w:p w14:paraId="12453013" w14:textId="77777777" w:rsidR="001359BD" w:rsidRPr="001359BD" w:rsidRDefault="001359BD" w:rsidP="001359BD">
      <w:pPr>
        <w:pStyle w:val="NoSpacing"/>
        <w:numPr>
          <w:ilvl w:val="0"/>
          <w:numId w:val="29"/>
        </w:numPr>
        <w:jc w:val="both"/>
        <w:rPr>
          <w:rFonts w:ascii="Arial" w:hAnsi="Arial" w:cs="Arial"/>
          <w:bCs/>
          <w:iCs/>
          <w:sz w:val="24"/>
          <w:szCs w:val="24"/>
          <w:lang w:val="en-PH"/>
        </w:rPr>
      </w:pPr>
      <w:r w:rsidRPr="001359BD">
        <w:rPr>
          <w:rFonts w:ascii="Arial" w:hAnsi="Arial" w:cs="Arial"/>
          <w:b/>
          <w:bCs/>
          <w:iCs/>
          <w:sz w:val="24"/>
          <w:szCs w:val="24"/>
          <w:lang w:val="en-PH"/>
        </w:rPr>
        <w:t>Data Storage</w:t>
      </w:r>
      <w:r w:rsidRPr="001359BD">
        <w:rPr>
          <w:rFonts w:ascii="Arial" w:hAnsi="Arial" w:cs="Arial"/>
          <w:bCs/>
          <w:iCs/>
          <w:sz w:val="24"/>
          <w:szCs w:val="24"/>
          <w:lang w:val="en-PH"/>
        </w:rPr>
        <w:t>: The collected nutrient data should be stored in a database for analysis and historical tracking.</w:t>
      </w:r>
    </w:p>
    <w:p w14:paraId="03521735" w14:textId="77777777" w:rsidR="001359BD" w:rsidRPr="001359BD" w:rsidRDefault="001359BD" w:rsidP="001359BD">
      <w:pPr>
        <w:pStyle w:val="NoSpacing"/>
        <w:numPr>
          <w:ilvl w:val="0"/>
          <w:numId w:val="29"/>
        </w:numPr>
        <w:jc w:val="both"/>
        <w:rPr>
          <w:rFonts w:ascii="Arial" w:hAnsi="Arial" w:cs="Arial"/>
          <w:bCs/>
          <w:iCs/>
          <w:sz w:val="24"/>
          <w:szCs w:val="24"/>
          <w:lang w:val="en-PH"/>
        </w:rPr>
      </w:pPr>
      <w:r w:rsidRPr="001359BD">
        <w:rPr>
          <w:rFonts w:ascii="Arial" w:hAnsi="Arial" w:cs="Arial"/>
          <w:b/>
          <w:bCs/>
          <w:iCs/>
          <w:sz w:val="24"/>
          <w:szCs w:val="24"/>
          <w:lang w:val="en-PH"/>
        </w:rPr>
        <w:t>Data Display</w:t>
      </w:r>
      <w:r w:rsidRPr="001359BD">
        <w:rPr>
          <w:rFonts w:ascii="Arial" w:hAnsi="Arial" w:cs="Arial"/>
          <w:bCs/>
          <w:iCs/>
          <w:sz w:val="24"/>
          <w:szCs w:val="24"/>
          <w:lang w:val="en-PH"/>
        </w:rPr>
        <w:t>: Soil nutrient levels should be displayed in a user-friendly interface, allowing users to view live nutrient data and historical trends.</w:t>
      </w:r>
    </w:p>
    <w:p w14:paraId="7F50F89C" w14:textId="77777777" w:rsidR="001359BD" w:rsidRPr="001359BD" w:rsidRDefault="001359BD" w:rsidP="001359BD">
      <w:pPr>
        <w:pStyle w:val="NoSpacing"/>
        <w:jc w:val="both"/>
        <w:rPr>
          <w:rFonts w:ascii="Arial" w:hAnsi="Arial" w:cs="Arial"/>
          <w:b/>
          <w:bCs/>
          <w:iCs/>
          <w:sz w:val="24"/>
          <w:szCs w:val="24"/>
          <w:lang w:val="en-PH"/>
        </w:rPr>
      </w:pPr>
      <w:r w:rsidRPr="001359BD">
        <w:rPr>
          <w:rFonts w:ascii="Arial" w:hAnsi="Arial" w:cs="Arial"/>
          <w:b/>
          <w:bCs/>
          <w:iCs/>
          <w:sz w:val="24"/>
          <w:szCs w:val="24"/>
          <w:lang w:val="en-PH"/>
        </w:rPr>
        <w:t>2. Automated Watering System</w:t>
      </w:r>
    </w:p>
    <w:p w14:paraId="605E66E4" w14:textId="77777777" w:rsidR="001359BD" w:rsidRPr="001359BD" w:rsidRDefault="001359BD" w:rsidP="001359BD">
      <w:pPr>
        <w:pStyle w:val="NoSpacing"/>
        <w:numPr>
          <w:ilvl w:val="0"/>
          <w:numId w:val="30"/>
        </w:numPr>
        <w:jc w:val="both"/>
        <w:rPr>
          <w:rFonts w:ascii="Arial" w:hAnsi="Arial" w:cs="Arial"/>
          <w:bCs/>
          <w:iCs/>
          <w:sz w:val="24"/>
          <w:szCs w:val="24"/>
          <w:lang w:val="en-PH"/>
        </w:rPr>
      </w:pPr>
      <w:r w:rsidRPr="001359BD">
        <w:rPr>
          <w:rFonts w:ascii="Arial" w:hAnsi="Arial" w:cs="Arial"/>
          <w:b/>
          <w:bCs/>
          <w:iCs/>
          <w:sz w:val="24"/>
          <w:szCs w:val="24"/>
          <w:lang w:val="en-PH"/>
        </w:rPr>
        <w:t>Moisture Level Detection</w:t>
      </w:r>
      <w:r w:rsidRPr="001359BD">
        <w:rPr>
          <w:rFonts w:ascii="Arial" w:hAnsi="Arial" w:cs="Arial"/>
          <w:bCs/>
          <w:iCs/>
          <w:sz w:val="24"/>
          <w:szCs w:val="24"/>
          <w:lang w:val="en-PH"/>
        </w:rPr>
        <w:t>: Soil moisture sensors must measure soil moisture in real time.</w:t>
      </w:r>
    </w:p>
    <w:p w14:paraId="209E3117" w14:textId="77777777" w:rsidR="001359BD" w:rsidRPr="001359BD" w:rsidRDefault="001359BD" w:rsidP="001359BD">
      <w:pPr>
        <w:pStyle w:val="NoSpacing"/>
        <w:numPr>
          <w:ilvl w:val="0"/>
          <w:numId w:val="30"/>
        </w:numPr>
        <w:jc w:val="both"/>
        <w:rPr>
          <w:rFonts w:ascii="Arial" w:hAnsi="Arial" w:cs="Arial"/>
          <w:bCs/>
          <w:iCs/>
          <w:sz w:val="24"/>
          <w:szCs w:val="24"/>
          <w:lang w:val="en-PH"/>
        </w:rPr>
      </w:pPr>
      <w:r w:rsidRPr="001359BD">
        <w:rPr>
          <w:rFonts w:ascii="Arial" w:hAnsi="Arial" w:cs="Arial"/>
          <w:b/>
          <w:bCs/>
          <w:iCs/>
          <w:sz w:val="24"/>
          <w:szCs w:val="24"/>
          <w:lang w:val="en-PH"/>
        </w:rPr>
        <w:t>Automated Water Control</w:t>
      </w:r>
      <w:r w:rsidRPr="001359BD">
        <w:rPr>
          <w:rFonts w:ascii="Arial" w:hAnsi="Arial" w:cs="Arial"/>
          <w:bCs/>
          <w:iCs/>
          <w:sz w:val="24"/>
          <w:szCs w:val="24"/>
          <w:lang w:val="en-PH"/>
        </w:rPr>
        <w:t>: The system should automatically adjust water distribution based on moisture readings and crop-specific water requirements.</w:t>
      </w:r>
    </w:p>
    <w:p w14:paraId="19D16357" w14:textId="77777777" w:rsidR="001359BD" w:rsidRPr="001359BD" w:rsidRDefault="001359BD" w:rsidP="001359BD">
      <w:pPr>
        <w:pStyle w:val="NoSpacing"/>
        <w:jc w:val="both"/>
        <w:rPr>
          <w:rFonts w:ascii="Arial" w:hAnsi="Arial" w:cs="Arial"/>
          <w:b/>
          <w:bCs/>
          <w:iCs/>
          <w:sz w:val="24"/>
          <w:szCs w:val="24"/>
          <w:lang w:val="en-PH"/>
        </w:rPr>
      </w:pPr>
      <w:r w:rsidRPr="001359BD">
        <w:rPr>
          <w:rFonts w:ascii="Arial" w:hAnsi="Arial" w:cs="Arial"/>
          <w:b/>
          <w:bCs/>
          <w:iCs/>
          <w:sz w:val="24"/>
          <w:szCs w:val="24"/>
          <w:lang w:val="en-PH"/>
        </w:rPr>
        <w:t>3. Crop Selection Algorithm</w:t>
      </w:r>
    </w:p>
    <w:p w14:paraId="10DCC8FD" w14:textId="77777777" w:rsidR="001359BD" w:rsidRPr="001359BD" w:rsidRDefault="001359BD" w:rsidP="001359BD">
      <w:pPr>
        <w:pStyle w:val="NoSpacing"/>
        <w:numPr>
          <w:ilvl w:val="0"/>
          <w:numId w:val="31"/>
        </w:numPr>
        <w:jc w:val="both"/>
        <w:rPr>
          <w:rFonts w:ascii="Arial" w:hAnsi="Arial" w:cs="Arial"/>
          <w:bCs/>
          <w:iCs/>
          <w:sz w:val="24"/>
          <w:szCs w:val="24"/>
          <w:lang w:val="en-PH"/>
        </w:rPr>
      </w:pPr>
      <w:r w:rsidRPr="001359BD">
        <w:rPr>
          <w:rFonts w:ascii="Arial" w:hAnsi="Arial" w:cs="Arial"/>
          <w:b/>
          <w:bCs/>
          <w:iCs/>
          <w:sz w:val="24"/>
          <w:szCs w:val="24"/>
          <w:lang w:val="en-PH"/>
        </w:rPr>
        <w:t>Machine Learning Integration</w:t>
      </w:r>
      <w:r w:rsidRPr="001359BD">
        <w:rPr>
          <w:rFonts w:ascii="Arial" w:hAnsi="Arial" w:cs="Arial"/>
          <w:bCs/>
          <w:iCs/>
          <w:sz w:val="24"/>
          <w:szCs w:val="24"/>
          <w:lang w:val="en-PH"/>
        </w:rPr>
        <w:t>: The system should integrate a machine learning algorithm to analyze soil nutrient levels, moisture, temperature, and humidity data.</w:t>
      </w:r>
    </w:p>
    <w:p w14:paraId="01175739" w14:textId="77777777" w:rsidR="001359BD" w:rsidRPr="001359BD" w:rsidRDefault="001359BD" w:rsidP="001359BD">
      <w:pPr>
        <w:pStyle w:val="NoSpacing"/>
        <w:numPr>
          <w:ilvl w:val="0"/>
          <w:numId w:val="31"/>
        </w:numPr>
        <w:jc w:val="both"/>
        <w:rPr>
          <w:rFonts w:ascii="Arial" w:hAnsi="Arial" w:cs="Arial"/>
          <w:bCs/>
          <w:iCs/>
          <w:sz w:val="24"/>
          <w:szCs w:val="24"/>
          <w:lang w:val="en-PH"/>
        </w:rPr>
      </w:pPr>
      <w:r w:rsidRPr="001359BD">
        <w:rPr>
          <w:rFonts w:ascii="Arial" w:hAnsi="Arial" w:cs="Arial"/>
          <w:b/>
          <w:bCs/>
          <w:iCs/>
          <w:sz w:val="24"/>
          <w:szCs w:val="24"/>
          <w:lang w:val="en-PH"/>
        </w:rPr>
        <w:t>Crop Recommendation</w:t>
      </w:r>
      <w:r w:rsidRPr="001359BD">
        <w:rPr>
          <w:rFonts w:ascii="Arial" w:hAnsi="Arial" w:cs="Arial"/>
          <w:bCs/>
          <w:iCs/>
          <w:sz w:val="24"/>
          <w:szCs w:val="24"/>
          <w:lang w:val="en-PH"/>
        </w:rPr>
        <w:t>: Based on data analysis, the system should recommend suitable crops that align with the current soil conditions.</w:t>
      </w:r>
    </w:p>
    <w:p w14:paraId="18A79096" w14:textId="77777777" w:rsidR="001359BD" w:rsidRPr="001359BD" w:rsidRDefault="001359BD" w:rsidP="001359BD">
      <w:pPr>
        <w:pStyle w:val="NoSpacing"/>
        <w:jc w:val="both"/>
        <w:rPr>
          <w:rFonts w:ascii="Arial" w:hAnsi="Arial" w:cs="Arial"/>
          <w:b/>
          <w:bCs/>
          <w:iCs/>
          <w:sz w:val="24"/>
          <w:szCs w:val="24"/>
          <w:lang w:val="en-PH"/>
        </w:rPr>
      </w:pPr>
      <w:r w:rsidRPr="001359BD">
        <w:rPr>
          <w:rFonts w:ascii="Arial" w:hAnsi="Arial" w:cs="Arial"/>
          <w:b/>
          <w:bCs/>
          <w:iCs/>
          <w:sz w:val="24"/>
          <w:szCs w:val="24"/>
          <w:lang w:val="en-PH"/>
        </w:rPr>
        <w:t>4. Environmental Monitoring (Temperature and Humidity Sensors)</w:t>
      </w:r>
    </w:p>
    <w:p w14:paraId="6F628A67" w14:textId="77777777" w:rsidR="001359BD" w:rsidRPr="001359BD" w:rsidRDefault="001359BD" w:rsidP="001359BD">
      <w:pPr>
        <w:pStyle w:val="NoSpacing"/>
        <w:numPr>
          <w:ilvl w:val="0"/>
          <w:numId w:val="32"/>
        </w:numPr>
        <w:jc w:val="both"/>
        <w:rPr>
          <w:rFonts w:ascii="Arial" w:hAnsi="Arial" w:cs="Arial"/>
          <w:bCs/>
          <w:iCs/>
          <w:sz w:val="24"/>
          <w:szCs w:val="24"/>
          <w:lang w:val="en-PH"/>
        </w:rPr>
      </w:pPr>
      <w:r w:rsidRPr="001359BD">
        <w:rPr>
          <w:rFonts w:ascii="Arial" w:hAnsi="Arial" w:cs="Arial"/>
          <w:b/>
          <w:bCs/>
          <w:iCs/>
          <w:sz w:val="24"/>
          <w:szCs w:val="24"/>
          <w:lang w:val="en-PH"/>
        </w:rPr>
        <w:t>Environmental Data Collection</w:t>
      </w:r>
      <w:r w:rsidRPr="001359BD">
        <w:rPr>
          <w:rFonts w:ascii="Arial" w:hAnsi="Arial" w:cs="Arial"/>
          <w:bCs/>
          <w:iCs/>
          <w:sz w:val="24"/>
          <w:szCs w:val="24"/>
          <w:lang w:val="en-PH"/>
        </w:rPr>
        <w:t>: Temperature and humidity sensors should collect environmental data continuously.</w:t>
      </w:r>
    </w:p>
    <w:p w14:paraId="32648F4C" w14:textId="77777777" w:rsidR="001359BD" w:rsidRPr="001359BD" w:rsidRDefault="001359BD" w:rsidP="001359BD">
      <w:pPr>
        <w:pStyle w:val="NoSpacing"/>
        <w:numPr>
          <w:ilvl w:val="0"/>
          <w:numId w:val="32"/>
        </w:numPr>
        <w:jc w:val="both"/>
        <w:rPr>
          <w:rFonts w:ascii="Arial" w:hAnsi="Arial" w:cs="Arial"/>
          <w:bCs/>
          <w:iCs/>
          <w:sz w:val="24"/>
          <w:szCs w:val="24"/>
          <w:lang w:val="en-PH"/>
        </w:rPr>
      </w:pPr>
      <w:r w:rsidRPr="001359BD">
        <w:rPr>
          <w:rFonts w:ascii="Arial" w:hAnsi="Arial" w:cs="Arial"/>
          <w:b/>
          <w:bCs/>
          <w:iCs/>
          <w:sz w:val="24"/>
          <w:szCs w:val="24"/>
          <w:lang w:val="en-PH"/>
        </w:rPr>
        <w:t>Data Logging</w:t>
      </w:r>
      <w:r w:rsidRPr="001359BD">
        <w:rPr>
          <w:rFonts w:ascii="Arial" w:hAnsi="Arial" w:cs="Arial"/>
          <w:bCs/>
          <w:iCs/>
          <w:sz w:val="24"/>
          <w:szCs w:val="24"/>
          <w:lang w:val="en-PH"/>
        </w:rPr>
        <w:t>: Environmental data should be logged in the database for historical analysis.</w:t>
      </w:r>
    </w:p>
    <w:p w14:paraId="56DA3671" w14:textId="77777777" w:rsidR="001359BD" w:rsidRPr="001359BD" w:rsidRDefault="001359BD" w:rsidP="001359BD">
      <w:pPr>
        <w:pStyle w:val="NoSpacing"/>
        <w:numPr>
          <w:ilvl w:val="0"/>
          <w:numId w:val="32"/>
        </w:numPr>
        <w:jc w:val="both"/>
        <w:rPr>
          <w:rFonts w:ascii="Arial" w:hAnsi="Arial" w:cs="Arial"/>
          <w:bCs/>
          <w:iCs/>
          <w:sz w:val="24"/>
          <w:szCs w:val="24"/>
          <w:lang w:val="en-PH"/>
        </w:rPr>
      </w:pPr>
      <w:r w:rsidRPr="001359BD">
        <w:rPr>
          <w:rFonts w:ascii="Arial" w:hAnsi="Arial" w:cs="Arial"/>
          <w:b/>
          <w:bCs/>
          <w:iCs/>
          <w:sz w:val="24"/>
          <w:szCs w:val="24"/>
          <w:lang w:val="en-PH"/>
        </w:rPr>
        <w:lastRenderedPageBreak/>
        <w:t>Impact Analysis</w:t>
      </w:r>
      <w:r w:rsidRPr="001359BD">
        <w:rPr>
          <w:rFonts w:ascii="Arial" w:hAnsi="Arial" w:cs="Arial"/>
          <w:bCs/>
          <w:iCs/>
          <w:sz w:val="24"/>
          <w:szCs w:val="24"/>
          <w:lang w:val="en-PH"/>
        </w:rPr>
        <w:t>: The system should use temperature and humidity data to influence water distribution and crop selection, adjusting recommendations based on environmental factors.</w:t>
      </w:r>
    </w:p>
    <w:p w14:paraId="0C67731B" w14:textId="77777777" w:rsidR="001359BD" w:rsidRPr="001359BD" w:rsidRDefault="001359BD" w:rsidP="001359BD">
      <w:pPr>
        <w:pStyle w:val="NoSpacing"/>
        <w:jc w:val="both"/>
        <w:rPr>
          <w:rFonts w:ascii="Arial" w:hAnsi="Arial" w:cs="Arial"/>
          <w:b/>
          <w:bCs/>
          <w:iCs/>
          <w:sz w:val="24"/>
          <w:szCs w:val="24"/>
          <w:lang w:val="en-PH"/>
        </w:rPr>
      </w:pPr>
      <w:r w:rsidRPr="001359BD">
        <w:rPr>
          <w:rFonts w:ascii="Arial" w:hAnsi="Arial" w:cs="Arial"/>
          <w:b/>
          <w:bCs/>
          <w:iCs/>
          <w:sz w:val="24"/>
          <w:szCs w:val="24"/>
          <w:lang w:val="en-PH"/>
        </w:rPr>
        <w:t>5. Water Management Optimization</w:t>
      </w:r>
    </w:p>
    <w:p w14:paraId="77B7956B" w14:textId="77777777" w:rsidR="001359BD" w:rsidRPr="001359BD" w:rsidRDefault="001359BD" w:rsidP="001359BD">
      <w:pPr>
        <w:pStyle w:val="NoSpacing"/>
        <w:numPr>
          <w:ilvl w:val="0"/>
          <w:numId w:val="33"/>
        </w:numPr>
        <w:jc w:val="both"/>
        <w:rPr>
          <w:rFonts w:ascii="Arial" w:hAnsi="Arial" w:cs="Arial"/>
          <w:bCs/>
          <w:iCs/>
          <w:sz w:val="24"/>
          <w:szCs w:val="24"/>
          <w:lang w:val="en-PH"/>
        </w:rPr>
      </w:pPr>
      <w:r w:rsidRPr="001359BD">
        <w:rPr>
          <w:rFonts w:ascii="Arial" w:hAnsi="Arial" w:cs="Arial"/>
          <w:b/>
          <w:bCs/>
          <w:iCs/>
          <w:sz w:val="24"/>
          <w:szCs w:val="24"/>
          <w:lang w:val="en-PH"/>
        </w:rPr>
        <w:t>Optimized Water Distribution</w:t>
      </w:r>
      <w:r w:rsidRPr="001359BD">
        <w:rPr>
          <w:rFonts w:ascii="Arial" w:hAnsi="Arial" w:cs="Arial"/>
          <w:bCs/>
          <w:iCs/>
          <w:sz w:val="24"/>
          <w:szCs w:val="24"/>
          <w:lang w:val="en-PH"/>
        </w:rPr>
        <w:t>: The system must analyze soil nutrient and environmental data to determine the optimal amount of water for each specific crop type.</w:t>
      </w:r>
    </w:p>
    <w:p w14:paraId="58EC1611" w14:textId="77777777" w:rsidR="001359BD" w:rsidRPr="001359BD" w:rsidRDefault="001359BD" w:rsidP="001359BD">
      <w:pPr>
        <w:pStyle w:val="NoSpacing"/>
        <w:numPr>
          <w:ilvl w:val="0"/>
          <w:numId w:val="33"/>
        </w:numPr>
        <w:jc w:val="both"/>
        <w:rPr>
          <w:rFonts w:ascii="Arial" w:hAnsi="Arial" w:cs="Arial"/>
          <w:bCs/>
          <w:iCs/>
          <w:sz w:val="24"/>
          <w:szCs w:val="24"/>
          <w:lang w:val="en-PH"/>
        </w:rPr>
      </w:pPr>
      <w:r w:rsidRPr="001359BD">
        <w:rPr>
          <w:rFonts w:ascii="Arial" w:hAnsi="Arial" w:cs="Arial"/>
          <w:b/>
          <w:bCs/>
          <w:iCs/>
          <w:sz w:val="24"/>
          <w:szCs w:val="24"/>
          <w:lang w:val="en-PH"/>
        </w:rPr>
        <w:t>Water Usage Reports</w:t>
      </w:r>
      <w:r w:rsidRPr="001359BD">
        <w:rPr>
          <w:rFonts w:ascii="Arial" w:hAnsi="Arial" w:cs="Arial"/>
          <w:bCs/>
          <w:iCs/>
          <w:sz w:val="24"/>
          <w:szCs w:val="24"/>
          <w:lang w:val="en-PH"/>
        </w:rPr>
        <w:t>: Generate reports on water usage over time, highlighting efficiency and identifying areas for improvement.</w:t>
      </w:r>
    </w:p>
    <w:p w14:paraId="74176F1A" w14:textId="77777777" w:rsidR="001359BD" w:rsidRPr="001359BD" w:rsidRDefault="001359BD" w:rsidP="001359BD">
      <w:pPr>
        <w:pStyle w:val="NoSpacing"/>
        <w:numPr>
          <w:ilvl w:val="0"/>
          <w:numId w:val="33"/>
        </w:numPr>
        <w:jc w:val="both"/>
        <w:rPr>
          <w:rFonts w:ascii="Arial" w:hAnsi="Arial" w:cs="Arial"/>
          <w:bCs/>
          <w:iCs/>
          <w:sz w:val="24"/>
          <w:szCs w:val="24"/>
          <w:lang w:val="en-PH"/>
        </w:rPr>
      </w:pPr>
      <w:r w:rsidRPr="001359BD">
        <w:rPr>
          <w:rFonts w:ascii="Arial" w:hAnsi="Arial" w:cs="Arial"/>
          <w:b/>
          <w:bCs/>
          <w:iCs/>
          <w:sz w:val="24"/>
          <w:szCs w:val="24"/>
          <w:lang w:val="en-PH"/>
        </w:rPr>
        <w:t>Water Consumption Alerts</w:t>
      </w:r>
      <w:r w:rsidRPr="001359BD">
        <w:rPr>
          <w:rFonts w:ascii="Arial" w:hAnsi="Arial" w:cs="Arial"/>
          <w:bCs/>
          <w:iCs/>
          <w:sz w:val="24"/>
          <w:szCs w:val="24"/>
          <w:lang w:val="en-PH"/>
        </w:rPr>
        <w:t>: Notify users when water consumption deviates significantly from optimal levels.</w:t>
      </w:r>
    </w:p>
    <w:p w14:paraId="420E2BFC" w14:textId="77777777" w:rsidR="001359BD" w:rsidRPr="001359BD" w:rsidRDefault="001359BD" w:rsidP="001359BD">
      <w:pPr>
        <w:pStyle w:val="NoSpacing"/>
        <w:jc w:val="both"/>
        <w:rPr>
          <w:rFonts w:ascii="Arial" w:hAnsi="Arial" w:cs="Arial"/>
          <w:b/>
          <w:bCs/>
          <w:iCs/>
          <w:sz w:val="24"/>
          <w:szCs w:val="24"/>
          <w:lang w:val="en-PH"/>
        </w:rPr>
      </w:pPr>
      <w:r w:rsidRPr="001359BD">
        <w:rPr>
          <w:rFonts w:ascii="Arial" w:hAnsi="Arial" w:cs="Arial"/>
          <w:b/>
          <w:bCs/>
          <w:iCs/>
          <w:sz w:val="24"/>
          <w:szCs w:val="24"/>
          <w:lang w:val="en-PH"/>
        </w:rPr>
        <w:t>6. Remote Monitoring and Control</w:t>
      </w:r>
    </w:p>
    <w:p w14:paraId="34BA3FFC" w14:textId="77777777" w:rsidR="001359BD" w:rsidRPr="001359BD" w:rsidRDefault="001359BD" w:rsidP="001359BD">
      <w:pPr>
        <w:pStyle w:val="NoSpacing"/>
        <w:numPr>
          <w:ilvl w:val="0"/>
          <w:numId w:val="34"/>
        </w:numPr>
        <w:jc w:val="both"/>
        <w:rPr>
          <w:rFonts w:ascii="Arial" w:hAnsi="Arial" w:cs="Arial"/>
          <w:bCs/>
          <w:iCs/>
          <w:sz w:val="24"/>
          <w:szCs w:val="24"/>
          <w:lang w:val="en-PH"/>
        </w:rPr>
      </w:pPr>
      <w:r w:rsidRPr="001359BD">
        <w:rPr>
          <w:rFonts w:ascii="Arial" w:hAnsi="Arial" w:cs="Arial"/>
          <w:b/>
          <w:bCs/>
          <w:iCs/>
          <w:sz w:val="24"/>
          <w:szCs w:val="24"/>
          <w:lang w:val="en-PH"/>
        </w:rPr>
        <w:t>User Access</w:t>
      </w:r>
      <w:r w:rsidRPr="001359BD">
        <w:rPr>
          <w:rFonts w:ascii="Arial" w:hAnsi="Arial" w:cs="Arial"/>
          <w:bCs/>
          <w:iCs/>
          <w:sz w:val="24"/>
          <w:szCs w:val="24"/>
          <w:lang w:val="en-PH"/>
        </w:rPr>
        <w:t>: Users must be able to access the system remotely through an app or web interface.</w:t>
      </w:r>
    </w:p>
    <w:p w14:paraId="68356D6D" w14:textId="77777777" w:rsidR="001359BD" w:rsidRPr="001359BD" w:rsidRDefault="001359BD" w:rsidP="001359BD">
      <w:pPr>
        <w:pStyle w:val="NoSpacing"/>
        <w:numPr>
          <w:ilvl w:val="0"/>
          <w:numId w:val="34"/>
        </w:numPr>
        <w:jc w:val="both"/>
        <w:rPr>
          <w:rFonts w:ascii="Arial" w:hAnsi="Arial" w:cs="Arial"/>
          <w:bCs/>
          <w:iCs/>
          <w:sz w:val="24"/>
          <w:szCs w:val="24"/>
          <w:lang w:val="en-PH"/>
        </w:rPr>
      </w:pPr>
      <w:r w:rsidRPr="001359BD">
        <w:rPr>
          <w:rFonts w:ascii="Arial" w:hAnsi="Arial" w:cs="Arial"/>
          <w:b/>
          <w:bCs/>
          <w:iCs/>
          <w:sz w:val="24"/>
          <w:szCs w:val="24"/>
          <w:lang w:val="en-PH"/>
        </w:rPr>
        <w:t>Real-Time Data Display</w:t>
      </w:r>
      <w:r w:rsidRPr="001359BD">
        <w:rPr>
          <w:rFonts w:ascii="Arial" w:hAnsi="Arial" w:cs="Arial"/>
          <w:bCs/>
          <w:iCs/>
          <w:sz w:val="24"/>
          <w:szCs w:val="24"/>
          <w:lang w:val="en-PH"/>
        </w:rPr>
        <w:t>: Display all real-time and historical data related to soil nutrients, moisture, temperature, and humidity on the remote interface.</w:t>
      </w:r>
    </w:p>
    <w:p w14:paraId="64B3E85B" w14:textId="77777777" w:rsidR="001359BD" w:rsidRPr="001359BD" w:rsidRDefault="001359BD" w:rsidP="001359BD">
      <w:pPr>
        <w:pStyle w:val="NoSpacing"/>
        <w:numPr>
          <w:ilvl w:val="0"/>
          <w:numId w:val="34"/>
        </w:numPr>
        <w:jc w:val="both"/>
        <w:rPr>
          <w:rFonts w:ascii="Arial" w:hAnsi="Arial" w:cs="Arial"/>
          <w:bCs/>
          <w:iCs/>
          <w:sz w:val="24"/>
          <w:szCs w:val="24"/>
          <w:lang w:val="en-PH"/>
        </w:rPr>
      </w:pPr>
      <w:r w:rsidRPr="001359BD">
        <w:rPr>
          <w:rFonts w:ascii="Arial" w:hAnsi="Arial" w:cs="Arial"/>
          <w:b/>
          <w:bCs/>
          <w:iCs/>
          <w:sz w:val="24"/>
          <w:szCs w:val="24"/>
          <w:lang w:val="en-PH"/>
        </w:rPr>
        <w:t>Control Features</w:t>
      </w:r>
      <w:r w:rsidRPr="001359BD">
        <w:rPr>
          <w:rFonts w:ascii="Arial" w:hAnsi="Arial" w:cs="Arial"/>
          <w:bCs/>
          <w:iCs/>
          <w:sz w:val="24"/>
          <w:szCs w:val="24"/>
          <w:lang w:val="en-PH"/>
        </w:rPr>
        <w:t>: Provide controls for adjusting water distribution settings remotely, either automatically or manually.</w:t>
      </w:r>
    </w:p>
    <w:p w14:paraId="64E5CB44" w14:textId="77777777" w:rsidR="001359BD" w:rsidRPr="001359BD" w:rsidRDefault="001359BD" w:rsidP="001359BD">
      <w:pPr>
        <w:pStyle w:val="NoSpacing"/>
        <w:numPr>
          <w:ilvl w:val="0"/>
          <w:numId w:val="34"/>
        </w:numPr>
        <w:jc w:val="both"/>
        <w:rPr>
          <w:rFonts w:ascii="Arial" w:hAnsi="Arial" w:cs="Arial"/>
          <w:bCs/>
          <w:iCs/>
          <w:sz w:val="24"/>
          <w:szCs w:val="24"/>
          <w:lang w:val="en-PH"/>
        </w:rPr>
      </w:pPr>
      <w:r w:rsidRPr="001359BD">
        <w:rPr>
          <w:rFonts w:ascii="Arial" w:hAnsi="Arial" w:cs="Arial"/>
          <w:b/>
          <w:bCs/>
          <w:iCs/>
          <w:sz w:val="24"/>
          <w:szCs w:val="24"/>
          <w:lang w:val="en-PH"/>
        </w:rPr>
        <w:t>User Authentication</w:t>
      </w:r>
      <w:r w:rsidRPr="001359BD">
        <w:rPr>
          <w:rFonts w:ascii="Arial" w:hAnsi="Arial" w:cs="Arial"/>
          <w:bCs/>
          <w:iCs/>
          <w:sz w:val="24"/>
          <w:szCs w:val="24"/>
          <w:lang w:val="en-PH"/>
        </w:rPr>
        <w:t>: Implement a secure authentication system to ensure only authorized users can access or control the system remotely.</w:t>
      </w:r>
    </w:p>
    <w:p w14:paraId="6EAFE738" w14:textId="77777777" w:rsidR="000E3A1B" w:rsidRPr="006F7B5B" w:rsidRDefault="000E3A1B" w:rsidP="000E3A1B">
      <w:pPr>
        <w:pStyle w:val="NoSpacing"/>
        <w:ind w:left="1134"/>
        <w:jc w:val="both"/>
        <w:rPr>
          <w:rFonts w:ascii="Arial" w:hAnsi="Arial" w:cs="Arial"/>
          <w:bCs/>
          <w:iCs/>
          <w:sz w:val="24"/>
          <w:szCs w:val="24"/>
          <w:lang w:val="en-PH"/>
        </w:rPr>
      </w:pPr>
    </w:p>
    <w:p w14:paraId="3A3BE414" w14:textId="77777777" w:rsidR="000E3A1B" w:rsidRPr="006F7B5B" w:rsidRDefault="000E3A1B" w:rsidP="000E3A1B">
      <w:pPr>
        <w:pStyle w:val="NoSpacing"/>
        <w:ind w:left="1134"/>
        <w:jc w:val="both"/>
        <w:rPr>
          <w:rFonts w:ascii="Arial" w:hAnsi="Arial" w:cs="Arial"/>
          <w:bCs/>
          <w:iCs/>
          <w:sz w:val="24"/>
          <w:szCs w:val="24"/>
        </w:rPr>
      </w:pPr>
    </w:p>
    <w:p w14:paraId="6287A986" w14:textId="19863C53" w:rsidR="00C778D8" w:rsidRPr="006F7B5B" w:rsidRDefault="003F26D8" w:rsidP="00D70BB6">
      <w:pPr>
        <w:pStyle w:val="NoSpacing"/>
        <w:numPr>
          <w:ilvl w:val="0"/>
          <w:numId w:val="35"/>
        </w:numPr>
        <w:jc w:val="both"/>
        <w:rPr>
          <w:rFonts w:ascii="Arial" w:hAnsi="Arial" w:cs="Arial"/>
          <w:b/>
          <w:bCs/>
          <w:sz w:val="32"/>
          <w:szCs w:val="24"/>
        </w:rPr>
      </w:pPr>
      <w:r w:rsidRPr="006F7B5B">
        <w:rPr>
          <w:rFonts w:ascii="Arial" w:hAnsi="Arial" w:cs="Arial"/>
          <w:b/>
          <w:bCs/>
          <w:sz w:val="32"/>
          <w:szCs w:val="24"/>
        </w:rPr>
        <w:t>PANEL’S SUGGESTIONS</w:t>
      </w:r>
      <w:r w:rsidR="004D2EB7" w:rsidRPr="006F7B5B">
        <w:rPr>
          <w:rFonts w:ascii="Arial" w:hAnsi="Arial" w:cs="Arial"/>
          <w:b/>
          <w:bCs/>
          <w:sz w:val="32"/>
          <w:szCs w:val="24"/>
        </w:rPr>
        <w:t>:</w:t>
      </w:r>
    </w:p>
    <w:p w14:paraId="1099383F" w14:textId="610F7AA3" w:rsidR="00D92AA0" w:rsidRDefault="00D92AA0" w:rsidP="00D92AA0">
      <w:pPr>
        <w:pStyle w:val="NoSpacing"/>
        <w:jc w:val="both"/>
        <w:rPr>
          <w:rFonts w:ascii="Arial" w:hAnsi="Arial" w:cs="Arial"/>
          <w:b/>
          <w:bCs/>
          <w:sz w:val="32"/>
          <w:szCs w:val="24"/>
        </w:rPr>
      </w:pPr>
      <w:r w:rsidRPr="006F7B5B">
        <w:rPr>
          <w:rFonts w:ascii="Arial" w:hAnsi="Arial" w:cs="Arial"/>
          <w:b/>
          <w:bCs/>
          <w:sz w:val="32"/>
          <w:szCs w:val="24"/>
        </w:rPr>
        <w:tab/>
      </w:r>
    </w:p>
    <w:p w14:paraId="3E0996AC" w14:textId="77777777" w:rsidR="002251E5" w:rsidRPr="006F7B5B" w:rsidRDefault="002251E5" w:rsidP="002251E5">
      <w:pPr>
        <w:pStyle w:val="NoSpacing"/>
        <w:ind w:left="1134"/>
        <w:jc w:val="both"/>
        <w:rPr>
          <w:rFonts w:ascii="Arial" w:hAnsi="Arial" w:cs="Arial"/>
          <w:bCs/>
          <w:sz w:val="24"/>
          <w:szCs w:val="24"/>
        </w:rPr>
      </w:pPr>
    </w:p>
    <w:p w14:paraId="7ED2FC54" w14:textId="77777777" w:rsidR="00D70BB6" w:rsidRPr="006F7B5B" w:rsidRDefault="00D70BB6" w:rsidP="00D70BB6">
      <w:pPr>
        <w:pStyle w:val="NoSpacing"/>
        <w:numPr>
          <w:ilvl w:val="0"/>
          <w:numId w:val="25"/>
        </w:numPr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6F7B5B">
        <w:rPr>
          <w:rFonts w:ascii="Arial" w:hAnsi="Arial" w:cs="Arial"/>
          <w:b/>
          <w:bCs/>
          <w:sz w:val="24"/>
          <w:szCs w:val="24"/>
        </w:rPr>
        <w:t>SIR JOHN EDGAR S. ANTHONY – Dean of CCS</w:t>
      </w:r>
    </w:p>
    <w:p w14:paraId="7F270FAF" w14:textId="77777777" w:rsidR="00D70BB6" w:rsidRPr="006F7B5B" w:rsidRDefault="00D70BB6" w:rsidP="00D70BB6">
      <w:pPr>
        <w:pStyle w:val="NoSpacing"/>
        <w:ind w:left="851"/>
        <w:jc w:val="both"/>
        <w:rPr>
          <w:rFonts w:ascii="Arial" w:hAnsi="Arial" w:cs="Arial"/>
          <w:bCs/>
          <w:sz w:val="24"/>
          <w:szCs w:val="24"/>
        </w:rPr>
      </w:pPr>
    </w:p>
    <w:p w14:paraId="18919F71" w14:textId="77777777" w:rsidR="00D70BB6" w:rsidRPr="006F7B5B" w:rsidRDefault="00D70BB6" w:rsidP="00D70BB6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6F7B5B">
        <w:rPr>
          <w:rFonts w:ascii="Arial" w:hAnsi="Arial" w:cs="Arial"/>
          <w:sz w:val="24"/>
          <w:szCs w:val="24"/>
        </w:rPr>
        <w:t>Mobile App/Web App</w:t>
      </w:r>
    </w:p>
    <w:p w14:paraId="259E7710" w14:textId="77777777" w:rsidR="00D70BB6" w:rsidRPr="006F7B5B" w:rsidRDefault="00D70BB6" w:rsidP="00D70BB6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6F7B5B">
        <w:rPr>
          <w:rFonts w:ascii="Arial" w:hAnsi="Arial" w:cs="Arial"/>
          <w:sz w:val="24"/>
          <w:szCs w:val="24"/>
        </w:rPr>
        <w:t>Indicate what specific machine learning will be used for the project.</w:t>
      </w:r>
    </w:p>
    <w:p w14:paraId="7614452F" w14:textId="7DFD7088" w:rsidR="00F865A5" w:rsidRDefault="00F865A5" w:rsidP="0000695F">
      <w:pPr>
        <w:pStyle w:val="NoSpacing"/>
        <w:ind w:left="142"/>
        <w:jc w:val="both"/>
        <w:rPr>
          <w:rFonts w:ascii="Arial" w:hAnsi="Arial" w:cs="Arial"/>
          <w:bCs/>
          <w:sz w:val="24"/>
          <w:szCs w:val="24"/>
        </w:rPr>
      </w:pPr>
    </w:p>
    <w:p w14:paraId="3298918E" w14:textId="77777777" w:rsidR="00D70BB6" w:rsidRDefault="00D70BB6" w:rsidP="0000695F">
      <w:pPr>
        <w:pStyle w:val="NoSpacing"/>
        <w:ind w:left="142"/>
        <w:jc w:val="both"/>
        <w:rPr>
          <w:rFonts w:ascii="Arial" w:hAnsi="Arial" w:cs="Arial"/>
          <w:bCs/>
          <w:sz w:val="24"/>
          <w:szCs w:val="24"/>
        </w:rPr>
      </w:pPr>
    </w:p>
    <w:p w14:paraId="46063B07" w14:textId="77777777" w:rsidR="00D70BB6" w:rsidRDefault="00D70BB6" w:rsidP="0000695F">
      <w:pPr>
        <w:pStyle w:val="NoSpacing"/>
        <w:ind w:left="142"/>
        <w:jc w:val="both"/>
        <w:rPr>
          <w:rFonts w:ascii="Arial" w:hAnsi="Arial" w:cs="Arial"/>
          <w:bCs/>
          <w:sz w:val="24"/>
          <w:szCs w:val="24"/>
        </w:rPr>
      </w:pPr>
    </w:p>
    <w:p w14:paraId="1B040827" w14:textId="77777777" w:rsidR="00D70BB6" w:rsidRDefault="00D70BB6" w:rsidP="0000695F">
      <w:pPr>
        <w:pStyle w:val="NoSpacing"/>
        <w:ind w:left="142"/>
        <w:jc w:val="both"/>
        <w:rPr>
          <w:rFonts w:ascii="Arial" w:hAnsi="Arial" w:cs="Arial"/>
          <w:bCs/>
          <w:sz w:val="24"/>
          <w:szCs w:val="24"/>
        </w:rPr>
      </w:pPr>
    </w:p>
    <w:p w14:paraId="5B3FBF79" w14:textId="77777777" w:rsidR="00D70BB6" w:rsidRDefault="00D70BB6" w:rsidP="0000695F">
      <w:pPr>
        <w:pStyle w:val="NoSpacing"/>
        <w:ind w:left="142"/>
        <w:jc w:val="both"/>
        <w:rPr>
          <w:rFonts w:ascii="Arial" w:hAnsi="Arial" w:cs="Arial"/>
          <w:bCs/>
          <w:sz w:val="24"/>
          <w:szCs w:val="24"/>
        </w:rPr>
      </w:pPr>
    </w:p>
    <w:p w14:paraId="4542C3D5" w14:textId="77777777" w:rsidR="00D70BB6" w:rsidRDefault="00D70BB6" w:rsidP="0000695F">
      <w:pPr>
        <w:pStyle w:val="NoSpacing"/>
        <w:ind w:left="142"/>
        <w:jc w:val="both"/>
        <w:rPr>
          <w:rFonts w:ascii="Arial" w:hAnsi="Arial" w:cs="Arial"/>
          <w:bCs/>
          <w:sz w:val="24"/>
          <w:szCs w:val="24"/>
        </w:rPr>
      </w:pPr>
    </w:p>
    <w:p w14:paraId="483DDEE9" w14:textId="77777777" w:rsidR="00D70BB6" w:rsidRDefault="00D70BB6" w:rsidP="0000695F">
      <w:pPr>
        <w:pStyle w:val="NoSpacing"/>
        <w:ind w:left="142"/>
        <w:jc w:val="both"/>
        <w:rPr>
          <w:rFonts w:ascii="Arial" w:hAnsi="Arial" w:cs="Arial"/>
          <w:bCs/>
          <w:sz w:val="24"/>
          <w:szCs w:val="24"/>
        </w:rPr>
      </w:pPr>
    </w:p>
    <w:p w14:paraId="1C668D90" w14:textId="77777777" w:rsidR="00D70BB6" w:rsidRDefault="00D70BB6" w:rsidP="0000695F">
      <w:pPr>
        <w:pStyle w:val="NoSpacing"/>
        <w:ind w:left="142"/>
        <w:jc w:val="both"/>
        <w:rPr>
          <w:rFonts w:ascii="Arial" w:hAnsi="Arial" w:cs="Arial"/>
          <w:bCs/>
          <w:sz w:val="24"/>
          <w:szCs w:val="24"/>
        </w:rPr>
      </w:pPr>
    </w:p>
    <w:p w14:paraId="453EFA9A" w14:textId="77777777" w:rsidR="00D70BB6" w:rsidRDefault="00D70BB6" w:rsidP="0000695F">
      <w:pPr>
        <w:pStyle w:val="NoSpacing"/>
        <w:ind w:left="142"/>
        <w:jc w:val="both"/>
        <w:rPr>
          <w:rFonts w:ascii="Arial" w:hAnsi="Arial" w:cs="Arial"/>
          <w:bCs/>
          <w:sz w:val="24"/>
          <w:szCs w:val="24"/>
        </w:rPr>
      </w:pPr>
    </w:p>
    <w:p w14:paraId="31757C28" w14:textId="77777777" w:rsidR="00D70BB6" w:rsidRDefault="00D70BB6" w:rsidP="0000695F">
      <w:pPr>
        <w:pStyle w:val="NoSpacing"/>
        <w:ind w:left="142"/>
        <w:jc w:val="both"/>
        <w:rPr>
          <w:rFonts w:ascii="Arial" w:hAnsi="Arial" w:cs="Arial"/>
          <w:bCs/>
          <w:sz w:val="24"/>
          <w:szCs w:val="24"/>
        </w:rPr>
      </w:pPr>
    </w:p>
    <w:p w14:paraId="4F92076E" w14:textId="77777777" w:rsidR="00D70BB6" w:rsidRDefault="00D70BB6" w:rsidP="0000695F">
      <w:pPr>
        <w:pStyle w:val="NoSpacing"/>
        <w:ind w:left="142"/>
        <w:jc w:val="both"/>
        <w:rPr>
          <w:rFonts w:ascii="Arial" w:hAnsi="Arial" w:cs="Arial"/>
          <w:bCs/>
          <w:sz w:val="24"/>
          <w:szCs w:val="24"/>
        </w:rPr>
      </w:pPr>
    </w:p>
    <w:p w14:paraId="50D6C610" w14:textId="77777777" w:rsidR="00D70BB6" w:rsidRDefault="00D70BB6" w:rsidP="0000695F">
      <w:pPr>
        <w:pStyle w:val="NoSpacing"/>
        <w:ind w:left="142"/>
        <w:jc w:val="both"/>
        <w:rPr>
          <w:rFonts w:ascii="Arial" w:hAnsi="Arial" w:cs="Arial"/>
          <w:bCs/>
          <w:sz w:val="24"/>
          <w:szCs w:val="24"/>
        </w:rPr>
      </w:pPr>
    </w:p>
    <w:p w14:paraId="74E4DC54" w14:textId="77777777" w:rsidR="00D70BB6" w:rsidRDefault="00D70BB6" w:rsidP="0000695F">
      <w:pPr>
        <w:pStyle w:val="NoSpacing"/>
        <w:ind w:left="142"/>
        <w:jc w:val="both"/>
        <w:rPr>
          <w:rFonts w:ascii="Arial" w:hAnsi="Arial" w:cs="Arial"/>
          <w:bCs/>
          <w:sz w:val="24"/>
          <w:szCs w:val="24"/>
        </w:rPr>
      </w:pPr>
    </w:p>
    <w:p w14:paraId="2283F6A1" w14:textId="77777777" w:rsidR="00D70BB6" w:rsidRDefault="00D70BB6" w:rsidP="0000695F">
      <w:pPr>
        <w:pStyle w:val="NoSpacing"/>
        <w:ind w:left="142"/>
        <w:jc w:val="both"/>
        <w:rPr>
          <w:rFonts w:ascii="Arial" w:hAnsi="Arial" w:cs="Arial"/>
          <w:bCs/>
          <w:sz w:val="24"/>
          <w:szCs w:val="24"/>
        </w:rPr>
      </w:pPr>
    </w:p>
    <w:p w14:paraId="019FA591" w14:textId="77777777" w:rsidR="00D70BB6" w:rsidRDefault="00D70BB6" w:rsidP="0000695F">
      <w:pPr>
        <w:pStyle w:val="NoSpacing"/>
        <w:ind w:left="142"/>
        <w:jc w:val="both"/>
        <w:rPr>
          <w:rFonts w:ascii="Arial" w:hAnsi="Arial" w:cs="Arial"/>
          <w:bCs/>
          <w:sz w:val="24"/>
          <w:szCs w:val="24"/>
        </w:rPr>
      </w:pPr>
    </w:p>
    <w:p w14:paraId="51430AA4" w14:textId="77777777" w:rsidR="00D70BB6" w:rsidRDefault="00D70BB6" w:rsidP="0000695F">
      <w:pPr>
        <w:pStyle w:val="NoSpacing"/>
        <w:ind w:left="142"/>
        <w:jc w:val="both"/>
        <w:rPr>
          <w:rFonts w:ascii="Arial" w:hAnsi="Arial" w:cs="Arial"/>
          <w:bCs/>
          <w:sz w:val="24"/>
          <w:szCs w:val="24"/>
        </w:rPr>
      </w:pPr>
    </w:p>
    <w:p w14:paraId="4A8EAF06" w14:textId="77777777" w:rsidR="00D70BB6" w:rsidRDefault="00D70BB6" w:rsidP="0000695F">
      <w:pPr>
        <w:pStyle w:val="NoSpacing"/>
        <w:ind w:left="142"/>
        <w:jc w:val="both"/>
        <w:rPr>
          <w:rFonts w:ascii="Arial" w:hAnsi="Arial" w:cs="Arial"/>
          <w:bCs/>
          <w:sz w:val="24"/>
          <w:szCs w:val="24"/>
        </w:rPr>
      </w:pPr>
    </w:p>
    <w:p w14:paraId="69B0108A" w14:textId="77777777" w:rsidR="00D70BB6" w:rsidRDefault="00D70BB6" w:rsidP="0000695F">
      <w:pPr>
        <w:pStyle w:val="NoSpacing"/>
        <w:ind w:left="142"/>
        <w:jc w:val="both"/>
        <w:rPr>
          <w:rFonts w:ascii="Arial" w:hAnsi="Arial" w:cs="Arial"/>
          <w:bCs/>
          <w:sz w:val="24"/>
          <w:szCs w:val="24"/>
        </w:rPr>
      </w:pPr>
    </w:p>
    <w:p w14:paraId="5D087CFB" w14:textId="77777777" w:rsidR="00D70BB6" w:rsidRDefault="00D70BB6" w:rsidP="0000695F">
      <w:pPr>
        <w:pStyle w:val="NoSpacing"/>
        <w:ind w:left="142"/>
        <w:jc w:val="both"/>
        <w:rPr>
          <w:rFonts w:ascii="Arial" w:hAnsi="Arial" w:cs="Arial"/>
          <w:bCs/>
          <w:sz w:val="24"/>
          <w:szCs w:val="24"/>
        </w:rPr>
      </w:pPr>
    </w:p>
    <w:p w14:paraId="5152E009" w14:textId="77777777" w:rsidR="00D70BB6" w:rsidRDefault="00D70BB6" w:rsidP="0000695F">
      <w:pPr>
        <w:pStyle w:val="NoSpacing"/>
        <w:ind w:left="142"/>
        <w:jc w:val="both"/>
        <w:rPr>
          <w:rFonts w:ascii="Arial" w:hAnsi="Arial" w:cs="Arial"/>
          <w:bCs/>
          <w:sz w:val="24"/>
          <w:szCs w:val="24"/>
        </w:rPr>
      </w:pPr>
    </w:p>
    <w:p w14:paraId="34D2E41F" w14:textId="77777777" w:rsidR="00D70BB6" w:rsidRPr="006F7B5B" w:rsidRDefault="00D70BB6" w:rsidP="0000695F">
      <w:pPr>
        <w:pStyle w:val="NoSpacing"/>
        <w:ind w:left="142"/>
        <w:jc w:val="both"/>
        <w:rPr>
          <w:rFonts w:ascii="Arial" w:hAnsi="Arial" w:cs="Arial"/>
          <w:bCs/>
          <w:sz w:val="24"/>
          <w:szCs w:val="24"/>
        </w:rPr>
      </w:pPr>
    </w:p>
    <w:p w14:paraId="36F9D8B5" w14:textId="77777777" w:rsidR="00EB663C" w:rsidRDefault="00EB663C" w:rsidP="00EB663C">
      <w:pPr>
        <w:rPr>
          <w:rFonts w:ascii="Arial" w:hAnsi="Arial" w:cs="Arial"/>
        </w:rPr>
      </w:pPr>
    </w:p>
    <w:p w14:paraId="2ED43F4C" w14:textId="77777777" w:rsidR="00EB663C" w:rsidRDefault="00EB663C" w:rsidP="00EB663C">
      <w:pPr>
        <w:rPr>
          <w:rFonts w:ascii="Arial" w:hAnsi="Arial" w:cs="Arial"/>
        </w:rPr>
      </w:pPr>
    </w:p>
    <w:p w14:paraId="01512DEA" w14:textId="0662D15E" w:rsidR="00EB663C" w:rsidRPr="001547FD" w:rsidRDefault="00EB663C" w:rsidP="007971AB">
      <w:pPr>
        <w:jc w:val="center"/>
        <w:rPr>
          <w:rFonts w:ascii="Arial" w:hAnsi="Arial" w:cs="Arial"/>
          <w:b/>
          <w:bCs/>
        </w:rPr>
      </w:pPr>
      <w:r w:rsidRPr="001547FD">
        <w:rPr>
          <w:rFonts w:ascii="Arial" w:hAnsi="Arial" w:cs="Arial"/>
          <w:b/>
          <w:bCs/>
        </w:rPr>
        <w:lastRenderedPageBreak/>
        <w:t>ESTIMATED BUDGET:</w:t>
      </w:r>
    </w:p>
    <w:p w14:paraId="6B5742C7" w14:textId="77777777" w:rsidR="007971AB" w:rsidRDefault="007971AB" w:rsidP="007971AB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3248"/>
      </w:tblGrid>
      <w:tr w:rsidR="007971AB" w14:paraId="128E602E" w14:textId="77777777" w:rsidTr="001547FD">
        <w:trPr>
          <w:trHeight w:val="382"/>
        </w:trPr>
        <w:tc>
          <w:tcPr>
            <w:tcW w:w="5382" w:type="dxa"/>
          </w:tcPr>
          <w:p w14:paraId="444605E8" w14:textId="2D6F29C1" w:rsidR="007971AB" w:rsidRPr="001547FD" w:rsidRDefault="007971AB" w:rsidP="007971A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547FD">
              <w:rPr>
                <w:rFonts w:ascii="Arial" w:hAnsi="Arial"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248" w:type="dxa"/>
          </w:tcPr>
          <w:p w14:paraId="4D5D623B" w14:textId="29BAE495" w:rsidR="007971AB" w:rsidRPr="001547FD" w:rsidRDefault="007971AB" w:rsidP="007971A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547FD">
              <w:rPr>
                <w:rFonts w:ascii="Arial" w:hAnsi="Arial" w:cs="Arial"/>
                <w:b/>
                <w:bCs/>
                <w:sz w:val="24"/>
                <w:szCs w:val="24"/>
              </w:rPr>
              <w:t>Cost</w:t>
            </w:r>
          </w:p>
        </w:tc>
      </w:tr>
      <w:tr w:rsidR="007971AB" w14:paraId="48A0CC8A" w14:textId="77777777" w:rsidTr="001547FD">
        <w:trPr>
          <w:trHeight w:val="416"/>
        </w:trPr>
        <w:tc>
          <w:tcPr>
            <w:tcW w:w="5382" w:type="dxa"/>
          </w:tcPr>
          <w:p w14:paraId="7B0C8A04" w14:textId="634B3357" w:rsidR="007971AB" w:rsidRPr="007971AB" w:rsidRDefault="007971AB" w:rsidP="00EB663C">
            <w:pPr>
              <w:rPr>
                <w:rFonts w:ascii="Arial" w:hAnsi="Arial" w:cs="Arial"/>
                <w:sz w:val="24"/>
                <w:szCs w:val="24"/>
              </w:rPr>
            </w:pPr>
            <w:r w:rsidRPr="007971AB">
              <w:rPr>
                <w:rFonts w:ascii="Arial" w:hAnsi="Arial" w:cs="Arial"/>
                <w:sz w:val="24"/>
                <w:szCs w:val="24"/>
              </w:rPr>
              <w:t>1. Hose</w:t>
            </w:r>
          </w:p>
        </w:tc>
        <w:tc>
          <w:tcPr>
            <w:tcW w:w="3248" w:type="dxa"/>
          </w:tcPr>
          <w:p w14:paraId="2B17BC55" w14:textId="3A35AB31" w:rsidR="007971AB" w:rsidRPr="007971AB" w:rsidRDefault="007971AB" w:rsidP="005424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71AB">
              <w:rPr>
                <w:rFonts w:ascii="Arial" w:hAnsi="Arial" w:cs="Arial"/>
                <w:sz w:val="24"/>
                <w:szCs w:val="24"/>
              </w:rPr>
              <w:t>500 - 1,500</w:t>
            </w:r>
          </w:p>
        </w:tc>
      </w:tr>
      <w:tr w:rsidR="007971AB" w14:paraId="1FDCAD2D" w14:textId="77777777" w:rsidTr="001547FD">
        <w:trPr>
          <w:trHeight w:val="421"/>
        </w:trPr>
        <w:tc>
          <w:tcPr>
            <w:tcW w:w="5382" w:type="dxa"/>
          </w:tcPr>
          <w:p w14:paraId="5BD3A4CB" w14:textId="15E95F3E" w:rsidR="007971AB" w:rsidRPr="007971AB" w:rsidRDefault="007971AB" w:rsidP="00EB663C">
            <w:pPr>
              <w:rPr>
                <w:rFonts w:ascii="Arial" w:hAnsi="Arial" w:cs="Arial"/>
                <w:sz w:val="24"/>
                <w:szCs w:val="24"/>
              </w:rPr>
            </w:pPr>
            <w:r w:rsidRPr="007971AB">
              <w:rPr>
                <w:rFonts w:ascii="Arial" w:hAnsi="Arial" w:cs="Arial"/>
                <w:sz w:val="24"/>
                <w:szCs w:val="24"/>
              </w:rPr>
              <w:t>2. Sprinkler</w:t>
            </w:r>
          </w:p>
        </w:tc>
        <w:tc>
          <w:tcPr>
            <w:tcW w:w="3248" w:type="dxa"/>
          </w:tcPr>
          <w:p w14:paraId="6165F7B4" w14:textId="37F54062" w:rsidR="007971AB" w:rsidRPr="007971AB" w:rsidRDefault="007971AB" w:rsidP="005424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71AB">
              <w:rPr>
                <w:rFonts w:ascii="Arial" w:hAnsi="Arial" w:cs="Arial"/>
                <w:sz w:val="24"/>
                <w:szCs w:val="24"/>
              </w:rPr>
              <w:t>300 - 1,200</w:t>
            </w:r>
          </w:p>
        </w:tc>
      </w:tr>
      <w:tr w:rsidR="007971AB" w14:paraId="15587EA6" w14:textId="77777777" w:rsidTr="001547FD">
        <w:trPr>
          <w:trHeight w:val="555"/>
        </w:trPr>
        <w:tc>
          <w:tcPr>
            <w:tcW w:w="5382" w:type="dxa"/>
          </w:tcPr>
          <w:p w14:paraId="6FEC69B1" w14:textId="0AA0C90E" w:rsidR="007971AB" w:rsidRPr="007971AB" w:rsidRDefault="007971AB" w:rsidP="00EB663C">
            <w:pPr>
              <w:rPr>
                <w:rFonts w:ascii="Arial" w:hAnsi="Arial" w:cs="Arial"/>
                <w:sz w:val="24"/>
                <w:szCs w:val="24"/>
              </w:rPr>
            </w:pPr>
            <w:r w:rsidRPr="007971AB">
              <w:rPr>
                <w:rFonts w:ascii="Arial" w:hAnsi="Arial" w:cs="Arial"/>
                <w:sz w:val="24"/>
                <w:szCs w:val="24"/>
              </w:rPr>
              <w:t>3. Water Pump Motor</w:t>
            </w:r>
          </w:p>
        </w:tc>
        <w:tc>
          <w:tcPr>
            <w:tcW w:w="3248" w:type="dxa"/>
          </w:tcPr>
          <w:p w14:paraId="5B9F9D0A" w14:textId="56B3B150" w:rsidR="007971AB" w:rsidRPr="007971AB" w:rsidRDefault="007971AB" w:rsidP="005424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71AB">
              <w:rPr>
                <w:rFonts w:ascii="Arial" w:hAnsi="Arial" w:cs="Arial"/>
                <w:sz w:val="24"/>
                <w:szCs w:val="24"/>
              </w:rPr>
              <w:t>3,000 - 7,000</w:t>
            </w:r>
          </w:p>
        </w:tc>
      </w:tr>
      <w:tr w:rsidR="007971AB" w14:paraId="7BA67C46" w14:textId="77777777" w:rsidTr="001547FD">
        <w:trPr>
          <w:trHeight w:val="420"/>
        </w:trPr>
        <w:tc>
          <w:tcPr>
            <w:tcW w:w="5382" w:type="dxa"/>
          </w:tcPr>
          <w:p w14:paraId="7EFF5D00" w14:textId="3E7A21D8" w:rsidR="007971AB" w:rsidRPr="007971AB" w:rsidRDefault="007971AB" w:rsidP="007971AB">
            <w:pPr>
              <w:tabs>
                <w:tab w:val="left" w:pos="2868"/>
              </w:tabs>
              <w:rPr>
                <w:rFonts w:ascii="Arial" w:hAnsi="Arial" w:cs="Arial"/>
                <w:sz w:val="24"/>
                <w:szCs w:val="24"/>
              </w:rPr>
            </w:pPr>
            <w:r w:rsidRPr="007971AB">
              <w:rPr>
                <w:rFonts w:ascii="Arial" w:hAnsi="Arial" w:cs="Arial"/>
                <w:sz w:val="24"/>
                <w:szCs w:val="24"/>
              </w:rPr>
              <w:t>4. ESP32 (Microcontroller)</w:t>
            </w:r>
            <w:r w:rsidRPr="007971AB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3248" w:type="dxa"/>
          </w:tcPr>
          <w:p w14:paraId="259FB9C5" w14:textId="46A62F5E" w:rsidR="007971AB" w:rsidRPr="007971AB" w:rsidRDefault="007971AB" w:rsidP="005424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71AB">
              <w:rPr>
                <w:rFonts w:ascii="Arial" w:hAnsi="Arial" w:cs="Arial"/>
                <w:sz w:val="24"/>
                <w:szCs w:val="24"/>
              </w:rPr>
              <w:t>300 - 600</w:t>
            </w:r>
          </w:p>
        </w:tc>
      </w:tr>
      <w:tr w:rsidR="007971AB" w14:paraId="701A8057" w14:textId="77777777" w:rsidTr="001547FD">
        <w:trPr>
          <w:trHeight w:val="555"/>
        </w:trPr>
        <w:tc>
          <w:tcPr>
            <w:tcW w:w="5382" w:type="dxa"/>
          </w:tcPr>
          <w:p w14:paraId="3CFA9519" w14:textId="58AE949C" w:rsidR="007971AB" w:rsidRPr="007971AB" w:rsidRDefault="007971AB" w:rsidP="00EB663C">
            <w:pPr>
              <w:rPr>
                <w:rFonts w:ascii="Arial" w:hAnsi="Arial" w:cs="Arial"/>
                <w:sz w:val="24"/>
                <w:szCs w:val="24"/>
              </w:rPr>
            </w:pPr>
            <w:r w:rsidRPr="007971AB">
              <w:rPr>
                <w:rFonts w:ascii="Arial" w:hAnsi="Arial" w:cs="Arial"/>
                <w:sz w:val="24"/>
                <w:szCs w:val="24"/>
              </w:rPr>
              <w:t>5. Raspberry Pi</w:t>
            </w:r>
          </w:p>
        </w:tc>
        <w:tc>
          <w:tcPr>
            <w:tcW w:w="3248" w:type="dxa"/>
          </w:tcPr>
          <w:p w14:paraId="7436A9BC" w14:textId="7073F2CD" w:rsidR="007971AB" w:rsidRPr="007971AB" w:rsidRDefault="007971AB" w:rsidP="005424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71AB">
              <w:rPr>
                <w:rFonts w:ascii="Arial" w:hAnsi="Arial" w:cs="Arial"/>
                <w:sz w:val="24"/>
                <w:szCs w:val="24"/>
              </w:rPr>
              <w:t>2,500 - 5,000</w:t>
            </w:r>
          </w:p>
        </w:tc>
      </w:tr>
      <w:tr w:rsidR="007971AB" w14:paraId="1E2A0852" w14:textId="77777777" w:rsidTr="001547FD">
        <w:trPr>
          <w:trHeight w:val="421"/>
        </w:trPr>
        <w:tc>
          <w:tcPr>
            <w:tcW w:w="5382" w:type="dxa"/>
          </w:tcPr>
          <w:p w14:paraId="43BA6AF0" w14:textId="1C2F43BA" w:rsidR="007971AB" w:rsidRPr="007971AB" w:rsidRDefault="007971AB" w:rsidP="00EB663C">
            <w:pPr>
              <w:rPr>
                <w:rFonts w:ascii="Arial" w:hAnsi="Arial" w:cs="Arial"/>
                <w:sz w:val="24"/>
                <w:szCs w:val="24"/>
              </w:rPr>
            </w:pPr>
            <w:r w:rsidRPr="007971AB">
              <w:rPr>
                <w:rFonts w:ascii="Arial" w:hAnsi="Arial" w:cs="Arial"/>
                <w:sz w:val="24"/>
                <w:szCs w:val="24"/>
              </w:rPr>
              <w:t>6. Relay Module</w:t>
            </w:r>
          </w:p>
        </w:tc>
        <w:tc>
          <w:tcPr>
            <w:tcW w:w="3248" w:type="dxa"/>
          </w:tcPr>
          <w:p w14:paraId="61A5513A" w14:textId="2B369185" w:rsidR="007971AB" w:rsidRPr="007971AB" w:rsidRDefault="007971AB" w:rsidP="005424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71AB">
              <w:rPr>
                <w:rFonts w:ascii="Arial" w:hAnsi="Arial" w:cs="Arial"/>
                <w:sz w:val="24"/>
                <w:szCs w:val="24"/>
              </w:rPr>
              <w:t>150 - 300</w:t>
            </w:r>
          </w:p>
        </w:tc>
      </w:tr>
      <w:tr w:rsidR="007971AB" w14:paraId="4A00B78E" w14:textId="77777777" w:rsidTr="001547FD">
        <w:trPr>
          <w:trHeight w:val="555"/>
        </w:trPr>
        <w:tc>
          <w:tcPr>
            <w:tcW w:w="5382" w:type="dxa"/>
          </w:tcPr>
          <w:p w14:paraId="4D8DFAFE" w14:textId="60DF562C" w:rsidR="007971AB" w:rsidRPr="007971AB" w:rsidRDefault="007971AB" w:rsidP="00EB663C">
            <w:pPr>
              <w:rPr>
                <w:rFonts w:ascii="Arial" w:hAnsi="Arial" w:cs="Arial"/>
                <w:sz w:val="24"/>
                <w:szCs w:val="24"/>
              </w:rPr>
            </w:pPr>
            <w:r w:rsidRPr="007971AB">
              <w:rPr>
                <w:rFonts w:ascii="Arial" w:hAnsi="Arial" w:cs="Arial"/>
                <w:sz w:val="24"/>
                <w:szCs w:val="24"/>
              </w:rPr>
              <w:t>7. Soil NPK Sensor</w:t>
            </w:r>
          </w:p>
        </w:tc>
        <w:tc>
          <w:tcPr>
            <w:tcW w:w="3248" w:type="dxa"/>
          </w:tcPr>
          <w:p w14:paraId="5AE2CDDF" w14:textId="67795648" w:rsidR="007971AB" w:rsidRPr="007971AB" w:rsidRDefault="007971AB" w:rsidP="005424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71AB">
              <w:rPr>
                <w:rFonts w:ascii="Arial" w:hAnsi="Arial" w:cs="Arial"/>
                <w:sz w:val="24"/>
                <w:szCs w:val="24"/>
              </w:rPr>
              <w:t>1,500 - 3,000</w:t>
            </w:r>
          </w:p>
        </w:tc>
      </w:tr>
      <w:tr w:rsidR="007971AB" w14:paraId="592BA7D0" w14:textId="77777777" w:rsidTr="001547FD">
        <w:trPr>
          <w:trHeight w:val="549"/>
        </w:trPr>
        <w:tc>
          <w:tcPr>
            <w:tcW w:w="5382" w:type="dxa"/>
          </w:tcPr>
          <w:p w14:paraId="30DFAC1E" w14:textId="1BEF8D53" w:rsidR="007971AB" w:rsidRPr="007971AB" w:rsidRDefault="007971AB" w:rsidP="00EB663C">
            <w:pPr>
              <w:rPr>
                <w:rFonts w:ascii="Arial" w:hAnsi="Arial" w:cs="Arial"/>
                <w:sz w:val="24"/>
                <w:szCs w:val="24"/>
              </w:rPr>
            </w:pPr>
            <w:r w:rsidRPr="007971AB">
              <w:rPr>
                <w:rFonts w:ascii="Arial" w:hAnsi="Arial" w:cs="Arial"/>
                <w:sz w:val="24"/>
                <w:szCs w:val="24"/>
              </w:rPr>
              <w:t>8. Soil Moisture Sensor</w:t>
            </w:r>
          </w:p>
        </w:tc>
        <w:tc>
          <w:tcPr>
            <w:tcW w:w="3248" w:type="dxa"/>
          </w:tcPr>
          <w:p w14:paraId="0FDAD50A" w14:textId="34F0067D" w:rsidR="007971AB" w:rsidRPr="007971AB" w:rsidRDefault="007971AB" w:rsidP="005424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71AB">
              <w:rPr>
                <w:rFonts w:ascii="Arial" w:hAnsi="Arial" w:cs="Arial"/>
                <w:sz w:val="24"/>
                <w:szCs w:val="24"/>
              </w:rPr>
              <w:t>100 - 400</w:t>
            </w:r>
          </w:p>
        </w:tc>
      </w:tr>
      <w:tr w:rsidR="007971AB" w14:paraId="3325D381" w14:textId="77777777" w:rsidTr="001547FD">
        <w:trPr>
          <w:trHeight w:val="415"/>
        </w:trPr>
        <w:tc>
          <w:tcPr>
            <w:tcW w:w="5382" w:type="dxa"/>
          </w:tcPr>
          <w:p w14:paraId="24E0DBC9" w14:textId="01BCAB3B" w:rsidR="007971AB" w:rsidRPr="007971AB" w:rsidRDefault="007971AB" w:rsidP="00EB663C">
            <w:pPr>
              <w:rPr>
                <w:rFonts w:ascii="Arial" w:hAnsi="Arial" w:cs="Arial"/>
                <w:sz w:val="24"/>
                <w:szCs w:val="24"/>
              </w:rPr>
            </w:pPr>
            <w:r w:rsidRPr="007971AB">
              <w:rPr>
                <w:rFonts w:ascii="Arial" w:hAnsi="Arial" w:cs="Arial"/>
                <w:sz w:val="24"/>
                <w:szCs w:val="24"/>
              </w:rPr>
              <w:t>9. pH Sensor</w:t>
            </w:r>
          </w:p>
        </w:tc>
        <w:tc>
          <w:tcPr>
            <w:tcW w:w="3248" w:type="dxa"/>
          </w:tcPr>
          <w:p w14:paraId="615C75F3" w14:textId="7735A653" w:rsidR="007971AB" w:rsidRPr="007971AB" w:rsidRDefault="007971AB" w:rsidP="005424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71AB">
              <w:rPr>
                <w:rFonts w:ascii="Arial" w:hAnsi="Arial" w:cs="Arial"/>
                <w:sz w:val="24"/>
                <w:szCs w:val="24"/>
              </w:rPr>
              <w:t>800 - 1,500</w:t>
            </w:r>
          </w:p>
        </w:tc>
      </w:tr>
      <w:tr w:rsidR="007971AB" w14:paraId="05F9B489" w14:textId="77777777" w:rsidTr="001547FD">
        <w:trPr>
          <w:trHeight w:val="420"/>
        </w:trPr>
        <w:tc>
          <w:tcPr>
            <w:tcW w:w="5382" w:type="dxa"/>
          </w:tcPr>
          <w:p w14:paraId="4E9127D3" w14:textId="3E7FCE77" w:rsidR="007971AB" w:rsidRPr="007971AB" w:rsidRDefault="007971AB" w:rsidP="00EB663C">
            <w:pPr>
              <w:rPr>
                <w:rFonts w:ascii="Arial" w:hAnsi="Arial" w:cs="Arial"/>
                <w:sz w:val="24"/>
                <w:szCs w:val="24"/>
              </w:rPr>
            </w:pPr>
            <w:r w:rsidRPr="007971AB">
              <w:rPr>
                <w:rFonts w:ascii="Arial" w:hAnsi="Arial" w:cs="Arial"/>
                <w:sz w:val="24"/>
                <w:szCs w:val="24"/>
              </w:rPr>
              <w:t>10. Water Flow Sensor</w:t>
            </w:r>
          </w:p>
        </w:tc>
        <w:tc>
          <w:tcPr>
            <w:tcW w:w="3248" w:type="dxa"/>
          </w:tcPr>
          <w:p w14:paraId="31B19DA6" w14:textId="603AB1D7" w:rsidR="007971AB" w:rsidRPr="007971AB" w:rsidRDefault="007971AB" w:rsidP="005424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71AB">
              <w:rPr>
                <w:rFonts w:ascii="Arial" w:hAnsi="Arial" w:cs="Arial"/>
                <w:sz w:val="24"/>
                <w:szCs w:val="24"/>
              </w:rPr>
              <w:t>400 - 700</w:t>
            </w:r>
          </w:p>
        </w:tc>
      </w:tr>
      <w:tr w:rsidR="007971AB" w14:paraId="7BAAEEEC" w14:textId="77777777" w:rsidTr="001547FD">
        <w:trPr>
          <w:trHeight w:val="546"/>
        </w:trPr>
        <w:tc>
          <w:tcPr>
            <w:tcW w:w="5382" w:type="dxa"/>
          </w:tcPr>
          <w:p w14:paraId="6C51F69D" w14:textId="0CB31464" w:rsidR="007971AB" w:rsidRPr="007971AB" w:rsidRDefault="007971AB" w:rsidP="00EB663C">
            <w:pPr>
              <w:rPr>
                <w:rFonts w:ascii="Arial" w:hAnsi="Arial" w:cs="Arial"/>
                <w:sz w:val="24"/>
                <w:szCs w:val="24"/>
              </w:rPr>
            </w:pPr>
            <w:r w:rsidRPr="007971AB">
              <w:rPr>
                <w:rFonts w:ascii="Arial" w:hAnsi="Arial" w:cs="Arial"/>
                <w:sz w:val="24"/>
                <w:szCs w:val="24"/>
              </w:rPr>
              <w:t>11. Jumper Wires, Breadboard, Resistors, etc.</w:t>
            </w:r>
          </w:p>
        </w:tc>
        <w:tc>
          <w:tcPr>
            <w:tcW w:w="3248" w:type="dxa"/>
          </w:tcPr>
          <w:p w14:paraId="1F6EE098" w14:textId="46C57054" w:rsidR="007971AB" w:rsidRPr="007971AB" w:rsidRDefault="007971AB" w:rsidP="005424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71AB">
              <w:rPr>
                <w:rFonts w:ascii="Arial" w:hAnsi="Arial" w:cs="Arial"/>
                <w:sz w:val="24"/>
                <w:szCs w:val="24"/>
              </w:rPr>
              <w:t>200 - 500</w:t>
            </w:r>
          </w:p>
        </w:tc>
      </w:tr>
      <w:tr w:rsidR="007971AB" w14:paraId="7B7D1FC3" w14:textId="77777777" w:rsidTr="001547FD">
        <w:trPr>
          <w:trHeight w:val="553"/>
        </w:trPr>
        <w:tc>
          <w:tcPr>
            <w:tcW w:w="5382" w:type="dxa"/>
          </w:tcPr>
          <w:p w14:paraId="78CE6787" w14:textId="78581688" w:rsidR="007971AB" w:rsidRPr="007971AB" w:rsidRDefault="007971AB" w:rsidP="00EB663C">
            <w:pPr>
              <w:rPr>
                <w:rFonts w:ascii="Arial" w:hAnsi="Arial" w:cs="Arial"/>
                <w:sz w:val="24"/>
                <w:szCs w:val="24"/>
              </w:rPr>
            </w:pPr>
            <w:r w:rsidRPr="007971AB">
              <w:rPr>
                <w:rFonts w:ascii="Arial" w:hAnsi="Arial" w:cs="Arial"/>
                <w:sz w:val="24"/>
                <w:szCs w:val="24"/>
              </w:rPr>
              <w:t>12. Power Supply</w:t>
            </w:r>
          </w:p>
        </w:tc>
        <w:tc>
          <w:tcPr>
            <w:tcW w:w="3248" w:type="dxa"/>
          </w:tcPr>
          <w:p w14:paraId="2166B010" w14:textId="7BE5F599" w:rsidR="007971AB" w:rsidRPr="007971AB" w:rsidRDefault="007971AB" w:rsidP="005424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71AB">
              <w:rPr>
                <w:rFonts w:ascii="Arial" w:hAnsi="Arial" w:cs="Arial"/>
                <w:sz w:val="24"/>
                <w:szCs w:val="24"/>
              </w:rPr>
              <w:t>500 - 1,000</w:t>
            </w:r>
          </w:p>
        </w:tc>
      </w:tr>
      <w:tr w:rsidR="001547FD" w14:paraId="5C450BF5" w14:textId="77777777" w:rsidTr="001547FD">
        <w:trPr>
          <w:trHeight w:val="553"/>
        </w:trPr>
        <w:tc>
          <w:tcPr>
            <w:tcW w:w="5382" w:type="dxa"/>
            <w:tcBorders>
              <w:bottom w:val="single" w:sz="4" w:space="0" w:color="auto"/>
            </w:tcBorders>
          </w:tcPr>
          <w:p w14:paraId="5159FD30" w14:textId="77777777" w:rsidR="001547FD" w:rsidRDefault="001547FD" w:rsidP="00EB663C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D81F68" w14:textId="2425988C" w:rsidR="001547FD" w:rsidRPr="001547FD" w:rsidRDefault="001547FD" w:rsidP="00EB663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547FD">
              <w:rPr>
                <w:rFonts w:ascii="Arial" w:hAnsi="Arial" w:cs="Arial"/>
                <w:b/>
                <w:bCs/>
                <w:sz w:val="24"/>
                <w:szCs w:val="24"/>
              </w:rPr>
              <w:t>Estimated Total Cost:</w:t>
            </w:r>
          </w:p>
        </w:tc>
        <w:tc>
          <w:tcPr>
            <w:tcW w:w="3248" w:type="dxa"/>
          </w:tcPr>
          <w:p w14:paraId="7CA1E316" w14:textId="77777777" w:rsidR="001547FD" w:rsidRDefault="001547FD" w:rsidP="005424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5398F8F" w14:textId="68721BD0" w:rsidR="001547FD" w:rsidRPr="007971AB" w:rsidRDefault="001547FD" w:rsidP="005424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547FD">
              <w:rPr>
                <w:rFonts w:ascii="Arial" w:hAnsi="Arial" w:cs="Arial"/>
                <w:sz w:val="24"/>
                <w:szCs w:val="24"/>
              </w:rPr>
              <w:t>10,550 - 22,700</w:t>
            </w:r>
          </w:p>
        </w:tc>
      </w:tr>
    </w:tbl>
    <w:p w14:paraId="7B771823" w14:textId="77777777" w:rsidR="00EB663C" w:rsidRDefault="00EB663C" w:rsidP="00EB663C">
      <w:pPr>
        <w:rPr>
          <w:rFonts w:ascii="Arial" w:hAnsi="Arial" w:cs="Arial"/>
        </w:rPr>
      </w:pPr>
    </w:p>
    <w:p w14:paraId="1C3F12F5" w14:textId="77777777" w:rsidR="00EB663C" w:rsidRDefault="00EB663C" w:rsidP="00EB663C">
      <w:pPr>
        <w:rPr>
          <w:rFonts w:ascii="Arial" w:hAnsi="Arial" w:cs="Arial"/>
        </w:rPr>
      </w:pPr>
    </w:p>
    <w:p w14:paraId="7D771619" w14:textId="77777777" w:rsidR="00EB663C" w:rsidRDefault="00EB663C" w:rsidP="00EB663C">
      <w:pPr>
        <w:rPr>
          <w:rFonts w:ascii="Arial" w:hAnsi="Arial" w:cs="Arial"/>
        </w:rPr>
      </w:pPr>
    </w:p>
    <w:p w14:paraId="43EC4F33" w14:textId="77777777" w:rsidR="00EB663C" w:rsidRDefault="00EB663C" w:rsidP="00EB663C">
      <w:pPr>
        <w:rPr>
          <w:rFonts w:ascii="Arial" w:hAnsi="Arial" w:cs="Arial"/>
        </w:rPr>
      </w:pPr>
    </w:p>
    <w:p w14:paraId="43E2893F" w14:textId="77777777" w:rsidR="00D70BB6" w:rsidRDefault="00D70BB6" w:rsidP="00EB663C">
      <w:pPr>
        <w:rPr>
          <w:rFonts w:ascii="Arial" w:hAnsi="Arial" w:cs="Arial"/>
        </w:rPr>
      </w:pPr>
    </w:p>
    <w:p w14:paraId="39F23FBE" w14:textId="77777777" w:rsidR="00EB663C" w:rsidRDefault="00EB663C" w:rsidP="00EB663C">
      <w:pPr>
        <w:rPr>
          <w:rFonts w:ascii="Arial" w:hAnsi="Arial" w:cs="Arial"/>
        </w:rPr>
      </w:pPr>
    </w:p>
    <w:p w14:paraId="7113B37C" w14:textId="77777777" w:rsidR="00EB663C" w:rsidRDefault="00EB663C" w:rsidP="00EB663C">
      <w:pPr>
        <w:rPr>
          <w:rFonts w:ascii="Arial" w:hAnsi="Arial" w:cs="Arial"/>
        </w:rPr>
      </w:pPr>
    </w:p>
    <w:p w14:paraId="04664AEF" w14:textId="77777777" w:rsidR="00EB663C" w:rsidRDefault="00EB663C" w:rsidP="00EB663C">
      <w:pPr>
        <w:rPr>
          <w:rFonts w:ascii="Arial" w:hAnsi="Arial" w:cs="Arial"/>
        </w:rPr>
      </w:pPr>
    </w:p>
    <w:p w14:paraId="5B6B2A5D" w14:textId="77777777" w:rsidR="00EB663C" w:rsidRDefault="00EB663C" w:rsidP="00EB663C">
      <w:pPr>
        <w:rPr>
          <w:rFonts w:ascii="Arial" w:hAnsi="Arial" w:cs="Arial"/>
        </w:rPr>
      </w:pPr>
    </w:p>
    <w:p w14:paraId="29D01FCE" w14:textId="77777777" w:rsidR="00EB663C" w:rsidRDefault="00EB663C" w:rsidP="00EB663C">
      <w:pPr>
        <w:rPr>
          <w:rFonts w:ascii="Arial" w:hAnsi="Arial" w:cs="Arial"/>
        </w:rPr>
      </w:pPr>
    </w:p>
    <w:p w14:paraId="12D216F7" w14:textId="77777777" w:rsidR="00EB663C" w:rsidRDefault="00EB663C" w:rsidP="00EB663C">
      <w:pPr>
        <w:rPr>
          <w:rFonts w:ascii="Arial" w:hAnsi="Arial" w:cs="Arial"/>
        </w:rPr>
      </w:pPr>
    </w:p>
    <w:p w14:paraId="27856F2E" w14:textId="77777777" w:rsidR="00EB663C" w:rsidRDefault="00EB663C" w:rsidP="00EB663C">
      <w:pPr>
        <w:rPr>
          <w:rFonts w:ascii="Arial" w:hAnsi="Arial" w:cs="Arial"/>
        </w:rPr>
      </w:pPr>
    </w:p>
    <w:p w14:paraId="6C3E6F7E" w14:textId="77777777" w:rsidR="001A3E72" w:rsidRDefault="001A3E72" w:rsidP="00EB663C">
      <w:pPr>
        <w:rPr>
          <w:rFonts w:ascii="Arial" w:hAnsi="Arial" w:cs="Arial"/>
        </w:rPr>
      </w:pPr>
    </w:p>
    <w:p w14:paraId="15002532" w14:textId="77777777" w:rsidR="001A3E72" w:rsidRDefault="001A3E72" w:rsidP="00EB663C">
      <w:pPr>
        <w:rPr>
          <w:rFonts w:ascii="Arial" w:hAnsi="Arial" w:cs="Arial"/>
        </w:rPr>
      </w:pPr>
    </w:p>
    <w:p w14:paraId="3764EBFF" w14:textId="77777777" w:rsidR="00EB663C" w:rsidRDefault="00EB663C" w:rsidP="00EB663C">
      <w:pPr>
        <w:rPr>
          <w:rFonts w:ascii="Arial" w:hAnsi="Arial" w:cs="Arial"/>
        </w:rPr>
      </w:pPr>
    </w:p>
    <w:p w14:paraId="6396E635" w14:textId="77777777" w:rsidR="00EB663C" w:rsidRDefault="00EB663C" w:rsidP="00EB663C">
      <w:pPr>
        <w:rPr>
          <w:rFonts w:ascii="Arial" w:hAnsi="Arial" w:cs="Arial"/>
        </w:rPr>
      </w:pPr>
    </w:p>
    <w:p w14:paraId="3A360B58" w14:textId="77777777" w:rsidR="00C778D8" w:rsidRPr="006F7B5B" w:rsidRDefault="00C778D8">
      <w:pPr>
        <w:spacing w:after="0"/>
        <w:rPr>
          <w:ins w:id="12" w:author="dezza" w:date="2022-02-21T16:37:00Z"/>
          <w:rFonts w:ascii="Arial" w:hAnsi="Arial" w:cs="Arial"/>
          <w:rPrChange w:id="13" w:author="dezza" w:date="2022-02-21T16:37:00Z">
            <w:rPr>
              <w:ins w:id="14" w:author="dezza" w:date="2022-02-21T16:37:00Z"/>
              <w:rFonts w:ascii="Arial" w:hAnsi="Arial" w:cs="Arial"/>
              <w:bCs/>
              <w:sz w:val="24"/>
              <w:szCs w:val="24"/>
            </w:rPr>
          </w:rPrChange>
        </w:rPr>
        <w:pPrChange w:id="15" w:author="dezza" w:date="2022-02-21T16:37:00Z">
          <w:pPr>
            <w:pStyle w:val="NoSpacing"/>
            <w:jc w:val="both"/>
          </w:pPr>
        </w:pPrChange>
      </w:pPr>
    </w:p>
    <w:p w14:paraId="5AD81FC6" w14:textId="77777777" w:rsidR="00D70BB6" w:rsidRPr="00BC175D" w:rsidRDefault="00D70BB6" w:rsidP="00D70BB6">
      <w:pPr>
        <w:spacing w:before="240" w:after="0" w:line="240" w:lineRule="auto"/>
        <w:jc w:val="center"/>
        <w:rPr>
          <w:rFonts w:ascii="Arial Narrow" w:hAnsi="Arial Narrow"/>
          <w:b/>
        </w:rPr>
      </w:pPr>
      <w:r w:rsidRPr="00BC175D">
        <w:rPr>
          <w:rFonts w:ascii="Arial Narrow" w:hAnsi="Arial Narrow"/>
          <w:b/>
        </w:rPr>
        <w:lastRenderedPageBreak/>
        <w:t>COLLEGE OF COMPUTER STUDIES</w:t>
      </w:r>
    </w:p>
    <w:p w14:paraId="3047D4AF" w14:textId="77777777" w:rsidR="00D70BB6" w:rsidRPr="00BC175D" w:rsidRDefault="00D70BB6" w:rsidP="00D70BB6">
      <w:pPr>
        <w:spacing w:before="240" w:after="0" w:line="240" w:lineRule="auto"/>
        <w:jc w:val="center"/>
        <w:rPr>
          <w:rFonts w:ascii="Arial Narrow" w:hAnsi="Arial Narrow"/>
        </w:rPr>
      </w:pPr>
      <w:r w:rsidRPr="00BC175D">
        <w:rPr>
          <w:rFonts w:ascii="Arial Narrow" w:hAnsi="Arial Narrow"/>
          <w:b/>
        </w:rPr>
        <w:t>Bachelor of Science in Information Technology</w:t>
      </w:r>
    </w:p>
    <w:p w14:paraId="4EB70AAD" w14:textId="77777777" w:rsidR="00D70BB6" w:rsidRPr="00BC175D" w:rsidRDefault="00D70BB6" w:rsidP="00D70BB6">
      <w:pPr>
        <w:spacing w:after="0"/>
        <w:rPr>
          <w:rFonts w:ascii="Arial Narrow" w:hAnsi="Arial Narrow"/>
        </w:rPr>
      </w:pPr>
    </w:p>
    <w:p w14:paraId="5F21652A" w14:textId="77777777" w:rsidR="00D70BB6" w:rsidRPr="00BC175D" w:rsidRDefault="00D70BB6" w:rsidP="00D70BB6">
      <w:pPr>
        <w:spacing w:after="0"/>
        <w:rPr>
          <w:rFonts w:ascii="Arial Narrow" w:hAnsi="Arial Narrow"/>
        </w:rPr>
      </w:pPr>
    </w:p>
    <w:p w14:paraId="1F32DFB1" w14:textId="77777777" w:rsidR="00D70BB6" w:rsidRPr="00BC175D" w:rsidRDefault="00D70BB6" w:rsidP="00D70BB6">
      <w:pPr>
        <w:spacing w:after="0"/>
        <w:rPr>
          <w:rFonts w:ascii="Arial Narrow" w:hAnsi="Arial Narrow"/>
        </w:rPr>
      </w:pPr>
      <w:r w:rsidRPr="00BC175D">
        <w:rPr>
          <w:rFonts w:ascii="Arial Narrow" w:hAnsi="Arial Narrow"/>
        </w:rPr>
        <w:t xml:space="preserve">November </w:t>
      </w:r>
      <w:r>
        <w:rPr>
          <w:rFonts w:ascii="Arial Narrow" w:hAnsi="Arial Narrow"/>
        </w:rPr>
        <w:t>13</w:t>
      </w:r>
      <w:r w:rsidRPr="00BC175D">
        <w:rPr>
          <w:rFonts w:ascii="Arial Narrow" w:hAnsi="Arial Narrow"/>
        </w:rPr>
        <w:t>, 2024</w:t>
      </w:r>
    </w:p>
    <w:p w14:paraId="7DBC3E32" w14:textId="77777777" w:rsidR="00D70BB6" w:rsidRPr="00BC175D" w:rsidRDefault="00D70BB6" w:rsidP="00D70BB6">
      <w:pPr>
        <w:spacing w:after="0"/>
        <w:rPr>
          <w:rFonts w:ascii="Arial Narrow" w:hAnsi="Arial Narrow"/>
        </w:rPr>
      </w:pPr>
    </w:p>
    <w:p w14:paraId="39AB0D82" w14:textId="77777777" w:rsidR="00D70BB6" w:rsidRPr="00BC175D" w:rsidRDefault="00D70BB6" w:rsidP="00D70BB6">
      <w:pPr>
        <w:spacing w:after="0"/>
        <w:rPr>
          <w:rFonts w:ascii="Arial Narrow" w:hAnsi="Arial Narrow"/>
        </w:rPr>
      </w:pPr>
      <w:r w:rsidRPr="00BC175D">
        <w:rPr>
          <w:rFonts w:ascii="Arial Narrow" w:hAnsi="Arial Narrow"/>
        </w:rPr>
        <w:t>Sr. Leila M. Montero, FMA</w:t>
      </w:r>
    </w:p>
    <w:p w14:paraId="72320C1D" w14:textId="77777777" w:rsidR="00D70BB6" w:rsidRPr="00BC175D" w:rsidRDefault="00D70BB6" w:rsidP="00D70BB6">
      <w:pPr>
        <w:spacing w:after="0"/>
        <w:rPr>
          <w:rFonts w:ascii="Arial Narrow" w:hAnsi="Arial Narrow"/>
        </w:rPr>
      </w:pPr>
      <w:r w:rsidRPr="00BC175D">
        <w:rPr>
          <w:rFonts w:ascii="Arial Narrow" w:hAnsi="Arial Narrow"/>
        </w:rPr>
        <w:t>Technical Directress</w:t>
      </w:r>
    </w:p>
    <w:p w14:paraId="0507B737" w14:textId="77777777" w:rsidR="00D70BB6" w:rsidRPr="00BC175D" w:rsidRDefault="00D70BB6" w:rsidP="00D70BB6">
      <w:pPr>
        <w:spacing w:after="0"/>
        <w:rPr>
          <w:rFonts w:ascii="Arial Narrow" w:hAnsi="Arial Narrow"/>
        </w:rPr>
      </w:pPr>
      <w:r w:rsidRPr="00BC175D">
        <w:rPr>
          <w:rFonts w:ascii="Arial Narrow" w:hAnsi="Arial Narrow"/>
        </w:rPr>
        <w:t>Mary Help of Christians School (Mindoro)</w:t>
      </w:r>
      <w:r>
        <w:rPr>
          <w:rFonts w:ascii="Arial Narrow" w:hAnsi="Arial Narrow"/>
        </w:rPr>
        <w:t xml:space="preserve"> </w:t>
      </w:r>
      <w:r w:rsidRPr="00BC175D">
        <w:rPr>
          <w:rFonts w:ascii="Arial Narrow" w:hAnsi="Arial Narrow"/>
        </w:rPr>
        <w:t>INC.</w:t>
      </w:r>
    </w:p>
    <w:p w14:paraId="140C6411" w14:textId="77777777" w:rsidR="00D70BB6" w:rsidRPr="00BC175D" w:rsidRDefault="00D70BB6" w:rsidP="00D70BB6">
      <w:pPr>
        <w:spacing w:after="0"/>
        <w:rPr>
          <w:rFonts w:ascii="Arial Narrow" w:hAnsi="Arial Narrow"/>
        </w:rPr>
      </w:pPr>
    </w:p>
    <w:p w14:paraId="3A67A4A9" w14:textId="77777777" w:rsidR="00D70BB6" w:rsidRPr="00BC175D" w:rsidRDefault="00D70BB6" w:rsidP="00D70BB6">
      <w:pPr>
        <w:spacing w:after="0"/>
        <w:rPr>
          <w:rFonts w:ascii="Arial Narrow" w:hAnsi="Arial Narrow"/>
        </w:rPr>
      </w:pPr>
      <w:r w:rsidRPr="00BC175D">
        <w:rPr>
          <w:rFonts w:ascii="Arial Narrow" w:hAnsi="Arial Narrow"/>
        </w:rPr>
        <w:t xml:space="preserve">Dear </w:t>
      </w:r>
      <w:r>
        <w:rPr>
          <w:rFonts w:ascii="Arial Narrow" w:hAnsi="Arial Narrow"/>
        </w:rPr>
        <w:t>Sr.</w:t>
      </w:r>
      <w:r w:rsidRPr="00341F6F">
        <w:rPr>
          <w:rFonts w:ascii="Arial Narrow" w:hAnsi="Arial Narrow"/>
        </w:rPr>
        <w:t xml:space="preserve"> </w:t>
      </w:r>
      <w:r w:rsidRPr="00BC175D">
        <w:rPr>
          <w:rFonts w:ascii="Arial Narrow" w:hAnsi="Arial Narrow"/>
        </w:rPr>
        <w:t>Leila Montero:</w:t>
      </w:r>
    </w:p>
    <w:p w14:paraId="3524C1FC" w14:textId="77777777" w:rsidR="00D70BB6" w:rsidRPr="00BC175D" w:rsidRDefault="00D70BB6" w:rsidP="00D70BB6">
      <w:pPr>
        <w:spacing w:after="0"/>
        <w:rPr>
          <w:rFonts w:ascii="Arial Narrow" w:hAnsi="Arial Narrow"/>
        </w:rPr>
      </w:pPr>
    </w:p>
    <w:p w14:paraId="5E32AB2D" w14:textId="77777777" w:rsidR="00D70BB6" w:rsidRPr="00BC175D" w:rsidRDefault="00D70BB6" w:rsidP="00D70BB6">
      <w:pPr>
        <w:spacing w:after="0"/>
        <w:rPr>
          <w:rFonts w:ascii="Arial Narrow" w:hAnsi="Arial Narrow"/>
        </w:rPr>
      </w:pPr>
      <w:r w:rsidRPr="00BC175D">
        <w:rPr>
          <w:rFonts w:ascii="Arial Narrow" w:hAnsi="Arial Narrow"/>
        </w:rPr>
        <w:t>A Blessed Day,</w:t>
      </w:r>
    </w:p>
    <w:p w14:paraId="58DDB3E3" w14:textId="77777777" w:rsidR="00D70BB6" w:rsidRPr="00BC175D" w:rsidRDefault="00D70BB6" w:rsidP="00D70BB6">
      <w:pPr>
        <w:spacing w:after="0"/>
        <w:rPr>
          <w:rFonts w:ascii="Arial Narrow" w:hAnsi="Arial Narrow"/>
        </w:rPr>
      </w:pPr>
    </w:p>
    <w:p w14:paraId="4C4B03CD" w14:textId="77777777" w:rsidR="00D70BB6" w:rsidRPr="00BC175D" w:rsidRDefault="00D70BB6" w:rsidP="00D70BB6">
      <w:pPr>
        <w:spacing w:after="0"/>
        <w:rPr>
          <w:rFonts w:ascii="Arial Narrow" w:hAnsi="Arial Narrow"/>
        </w:rPr>
      </w:pPr>
      <w:r w:rsidRPr="00BC175D">
        <w:rPr>
          <w:rFonts w:ascii="Arial Narrow" w:hAnsi="Arial Narrow"/>
        </w:rPr>
        <w:t xml:space="preserve">We, Loraine B. </w:t>
      </w:r>
      <w:proofErr w:type="spellStart"/>
      <w:r w:rsidRPr="00BC175D">
        <w:rPr>
          <w:rFonts w:ascii="Arial Narrow" w:hAnsi="Arial Narrow"/>
        </w:rPr>
        <w:t>Alagasi</w:t>
      </w:r>
      <w:proofErr w:type="spellEnd"/>
      <w:r w:rsidRPr="00BC175D">
        <w:rPr>
          <w:rFonts w:ascii="Arial Narrow" w:hAnsi="Arial Narrow"/>
        </w:rPr>
        <w:t xml:space="preserve">, Ellie Rose T. Almeda, Cy Kean Angel Dave R. </w:t>
      </w:r>
      <w:proofErr w:type="spellStart"/>
      <w:r w:rsidRPr="00BC175D">
        <w:rPr>
          <w:rFonts w:ascii="Arial Narrow" w:hAnsi="Arial Narrow"/>
        </w:rPr>
        <w:t>Perjes</w:t>
      </w:r>
      <w:proofErr w:type="spellEnd"/>
      <w:r w:rsidRPr="00BC175D">
        <w:rPr>
          <w:rFonts w:ascii="Arial Narrow" w:hAnsi="Arial Narrow"/>
        </w:rPr>
        <w:t xml:space="preserve"> are 3rd year students taking Bachelor of Science in Information Technology at Mindoro State University, Calapan City Campus, </w:t>
      </w:r>
      <w:r>
        <w:rPr>
          <w:rFonts w:ascii="Arial Narrow" w:hAnsi="Arial Narrow"/>
        </w:rPr>
        <w:t>are</w:t>
      </w:r>
      <w:r w:rsidRPr="00BC175D">
        <w:rPr>
          <w:rFonts w:ascii="Arial Narrow" w:hAnsi="Arial Narrow"/>
        </w:rPr>
        <w:t xml:space="preserve"> currently working on our proposed title for the Capstone I entitled " </w:t>
      </w:r>
      <w:r w:rsidRPr="00BC175D">
        <w:rPr>
          <w:rFonts w:ascii="Arial Narrow" w:hAnsi="Arial Narrow"/>
          <w:b/>
          <w:bCs/>
        </w:rPr>
        <w:t>Project Israel: Water Management and Soil Nutrient Detection for Crop Selection Using NPK Sensor</w:t>
      </w:r>
      <w:r w:rsidRPr="00BC175D">
        <w:rPr>
          <w:rFonts w:ascii="Arial Narrow" w:hAnsi="Arial Narrow"/>
        </w:rPr>
        <w:t>" as a requirement to our course, Research Methods.</w:t>
      </w:r>
    </w:p>
    <w:p w14:paraId="74DD9E5F" w14:textId="77777777" w:rsidR="00D70BB6" w:rsidRPr="00BC175D" w:rsidRDefault="00D70BB6" w:rsidP="00D70BB6">
      <w:pPr>
        <w:spacing w:after="0"/>
        <w:rPr>
          <w:rFonts w:ascii="Arial Narrow" w:hAnsi="Arial Narrow"/>
        </w:rPr>
      </w:pPr>
    </w:p>
    <w:p w14:paraId="7511869D" w14:textId="77777777" w:rsidR="00D70BB6" w:rsidRPr="00BC175D" w:rsidRDefault="00D70BB6" w:rsidP="00D70BB6">
      <w:pPr>
        <w:spacing w:after="0"/>
        <w:rPr>
          <w:rFonts w:ascii="Arial Narrow" w:hAnsi="Arial Narrow"/>
        </w:rPr>
      </w:pPr>
      <w:r w:rsidRPr="00BC175D">
        <w:rPr>
          <w:rFonts w:ascii="Arial Narrow" w:hAnsi="Arial Narrow"/>
        </w:rPr>
        <w:t>In connection with this, our group would like to request your good office to allow us to conduct a study in your workplace</w:t>
      </w:r>
    </w:p>
    <w:p w14:paraId="3C6628A6" w14:textId="77777777" w:rsidR="00D70BB6" w:rsidRPr="00BC175D" w:rsidRDefault="00D70BB6" w:rsidP="00D70BB6">
      <w:pPr>
        <w:spacing w:after="0"/>
        <w:rPr>
          <w:rFonts w:ascii="Arial Narrow" w:hAnsi="Arial Narrow"/>
        </w:rPr>
      </w:pPr>
    </w:p>
    <w:p w14:paraId="36324CA2" w14:textId="77777777" w:rsidR="00D70BB6" w:rsidRPr="00BC175D" w:rsidRDefault="00D70BB6" w:rsidP="00D70BB6">
      <w:pPr>
        <w:spacing w:after="0"/>
        <w:rPr>
          <w:rFonts w:ascii="Arial Narrow" w:hAnsi="Arial Narrow"/>
        </w:rPr>
      </w:pPr>
      <w:r w:rsidRPr="00BC175D">
        <w:rPr>
          <w:rFonts w:ascii="Arial Narrow" w:hAnsi="Arial Narrow"/>
        </w:rPr>
        <w:t>The focus of this study is to develop an intelligent, data-driven system that uses NPK sensors to monitor soil nutrients and optimize water management for crop selection. The system will include real-time soil monitoring, automated water distribution based on soil moisture levels, and a crop selection algorithm that recommends optimal crops suited to the current soil and environmental conditions.</w:t>
      </w:r>
    </w:p>
    <w:p w14:paraId="42B2C502" w14:textId="77777777" w:rsidR="00D70BB6" w:rsidRPr="00BC175D" w:rsidRDefault="00D70BB6" w:rsidP="00D70BB6">
      <w:pPr>
        <w:spacing w:after="0"/>
        <w:rPr>
          <w:rFonts w:ascii="Arial Narrow" w:hAnsi="Arial Narrow"/>
        </w:rPr>
      </w:pPr>
    </w:p>
    <w:p w14:paraId="5F3CB59E" w14:textId="77777777" w:rsidR="00D70BB6" w:rsidRPr="00BC175D" w:rsidRDefault="00D70BB6" w:rsidP="00D70BB6">
      <w:pPr>
        <w:spacing w:after="0"/>
        <w:rPr>
          <w:rFonts w:ascii="Arial Narrow" w:hAnsi="Arial Narrow"/>
        </w:rPr>
      </w:pPr>
      <w:r w:rsidRPr="00BC175D">
        <w:rPr>
          <w:rFonts w:ascii="Arial Narrow" w:hAnsi="Arial Narrow"/>
        </w:rPr>
        <w:t>We are hoping for your kind consideration and favorable response regarding this matter. Thank you so much, and God bless.</w:t>
      </w:r>
    </w:p>
    <w:p w14:paraId="37104AB6" w14:textId="77777777" w:rsidR="00D70BB6" w:rsidRPr="00BC175D" w:rsidRDefault="00D70BB6" w:rsidP="00D70BB6">
      <w:pPr>
        <w:spacing w:after="0"/>
        <w:rPr>
          <w:rFonts w:ascii="Arial Narrow" w:hAnsi="Arial Narrow"/>
        </w:rPr>
      </w:pPr>
    </w:p>
    <w:p w14:paraId="070EF991" w14:textId="77777777" w:rsidR="00D70BB6" w:rsidRPr="00BC175D" w:rsidRDefault="00D70BB6" w:rsidP="00D70BB6">
      <w:pPr>
        <w:spacing w:after="0"/>
        <w:rPr>
          <w:rFonts w:ascii="Arial Narrow" w:hAnsi="Arial Narrow"/>
        </w:rPr>
      </w:pPr>
      <w:r w:rsidRPr="00BC175D">
        <w:rPr>
          <w:rFonts w:ascii="Arial Narrow" w:hAnsi="Arial Narrow"/>
        </w:rPr>
        <w:t>Respectfully yours,</w:t>
      </w:r>
    </w:p>
    <w:p w14:paraId="6488F429" w14:textId="77777777" w:rsidR="00D70BB6" w:rsidRPr="00BC175D" w:rsidRDefault="00D70BB6" w:rsidP="00D70BB6">
      <w:pPr>
        <w:spacing w:after="0"/>
        <w:rPr>
          <w:rFonts w:ascii="Arial Narrow" w:hAnsi="Arial Narrow"/>
        </w:rPr>
      </w:pPr>
    </w:p>
    <w:p w14:paraId="750BA37B" w14:textId="77777777" w:rsidR="00D70BB6" w:rsidRPr="00BC175D" w:rsidRDefault="00D70BB6" w:rsidP="00D70BB6">
      <w:pPr>
        <w:spacing w:after="0"/>
        <w:rPr>
          <w:rFonts w:ascii="Arial Narrow" w:hAnsi="Arial Narrow"/>
        </w:rPr>
      </w:pPr>
      <w:r w:rsidRPr="00BC175D">
        <w:rPr>
          <w:rFonts w:ascii="Arial Narrow" w:hAnsi="Arial Narrow"/>
        </w:rPr>
        <w:t xml:space="preserve">Loraine B. </w:t>
      </w:r>
      <w:proofErr w:type="spellStart"/>
      <w:r w:rsidRPr="00BC175D">
        <w:rPr>
          <w:rFonts w:ascii="Arial Narrow" w:hAnsi="Arial Narrow"/>
        </w:rPr>
        <w:t>Alagasi</w:t>
      </w:r>
      <w:proofErr w:type="spellEnd"/>
      <w:r w:rsidRPr="00BC175D">
        <w:rPr>
          <w:rFonts w:ascii="Arial Narrow" w:hAnsi="Arial Narrow"/>
        </w:rPr>
        <w:t xml:space="preserve">                                      </w:t>
      </w:r>
      <w:r>
        <w:rPr>
          <w:rFonts w:ascii="Arial Narrow" w:hAnsi="Arial Narrow"/>
        </w:rPr>
        <w:t xml:space="preserve">                                       </w:t>
      </w:r>
      <w:r w:rsidRPr="00BC175D">
        <w:rPr>
          <w:rFonts w:ascii="Arial Narrow" w:hAnsi="Arial Narrow"/>
        </w:rPr>
        <w:t>Ellie Rose T. Almeda</w:t>
      </w:r>
    </w:p>
    <w:p w14:paraId="5A8B96AD" w14:textId="77777777" w:rsidR="00D70BB6" w:rsidRPr="00BC175D" w:rsidRDefault="00D70BB6" w:rsidP="00D70BB6">
      <w:pPr>
        <w:spacing w:after="0"/>
        <w:rPr>
          <w:rFonts w:ascii="Arial Narrow" w:hAnsi="Arial Narrow"/>
        </w:rPr>
      </w:pPr>
      <w:r w:rsidRPr="00BC175D">
        <w:rPr>
          <w:rFonts w:ascii="Arial Narrow" w:hAnsi="Arial Narrow"/>
          <w:b/>
          <w:bCs/>
        </w:rPr>
        <w:t>Group Representative</w:t>
      </w:r>
      <w:r w:rsidRPr="00BC175D">
        <w:rPr>
          <w:rFonts w:ascii="Arial Narrow" w:hAnsi="Arial Narrow"/>
        </w:rPr>
        <w:t xml:space="preserve">                                       </w:t>
      </w:r>
      <w:r>
        <w:rPr>
          <w:rFonts w:ascii="Arial Narrow" w:hAnsi="Arial Narrow"/>
        </w:rPr>
        <w:t xml:space="preserve">                             </w:t>
      </w:r>
      <w:r w:rsidRPr="00BC175D">
        <w:rPr>
          <w:rFonts w:ascii="Arial Narrow" w:hAnsi="Arial Narrow"/>
          <w:b/>
          <w:bCs/>
        </w:rPr>
        <w:t>Group Representative</w:t>
      </w:r>
    </w:p>
    <w:p w14:paraId="38204164" w14:textId="77777777" w:rsidR="00D70BB6" w:rsidRPr="00BC175D" w:rsidRDefault="00D70BB6" w:rsidP="00D70BB6">
      <w:pPr>
        <w:spacing w:after="0"/>
        <w:rPr>
          <w:rFonts w:ascii="Arial Narrow" w:hAnsi="Arial Narrow"/>
        </w:rPr>
      </w:pPr>
    </w:p>
    <w:p w14:paraId="48796B4D" w14:textId="77777777" w:rsidR="00D70BB6" w:rsidRDefault="00D70BB6" w:rsidP="00D70BB6">
      <w:pPr>
        <w:spacing w:after="0"/>
        <w:rPr>
          <w:rFonts w:ascii="Arial Narrow" w:hAnsi="Arial Narrow"/>
          <w:b/>
          <w:bCs/>
        </w:rPr>
      </w:pPr>
      <w:r w:rsidRPr="00BC175D">
        <w:rPr>
          <w:rFonts w:ascii="Arial Narrow" w:hAnsi="Arial Narrow"/>
        </w:rPr>
        <w:t xml:space="preserve">Cy Kean Angel Dave R. </w:t>
      </w:r>
      <w:proofErr w:type="spellStart"/>
      <w:r w:rsidRPr="00BC175D">
        <w:rPr>
          <w:rFonts w:ascii="Arial Narrow" w:hAnsi="Arial Narrow"/>
        </w:rPr>
        <w:t>Perjes</w:t>
      </w:r>
      <w:proofErr w:type="spellEnd"/>
      <w:r w:rsidRPr="00BC175D">
        <w:rPr>
          <w:rFonts w:ascii="Arial Narrow" w:hAnsi="Arial Narrow"/>
          <w:b/>
          <w:bCs/>
        </w:rPr>
        <w:t xml:space="preserve"> </w:t>
      </w:r>
    </w:p>
    <w:p w14:paraId="751637DF" w14:textId="77777777" w:rsidR="00D70BB6" w:rsidRPr="00BC175D" w:rsidRDefault="00D70BB6" w:rsidP="00D70BB6">
      <w:pPr>
        <w:spacing w:after="0"/>
        <w:rPr>
          <w:rFonts w:ascii="Arial Narrow" w:hAnsi="Arial Narrow"/>
          <w:b/>
          <w:bCs/>
        </w:rPr>
      </w:pPr>
      <w:r w:rsidRPr="00BC175D">
        <w:rPr>
          <w:rFonts w:ascii="Arial Narrow" w:hAnsi="Arial Narrow"/>
          <w:b/>
          <w:bCs/>
        </w:rPr>
        <w:t>Group Representative</w:t>
      </w:r>
    </w:p>
    <w:p w14:paraId="706A4A1D" w14:textId="77777777" w:rsidR="00D70BB6" w:rsidRPr="00BC175D" w:rsidRDefault="00D70BB6" w:rsidP="00D70BB6">
      <w:pPr>
        <w:spacing w:after="0"/>
        <w:rPr>
          <w:rFonts w:ascii="Arial Narrow" w:hAnsi="Arial Narrow"/>
        </w:rPr>
      </w:pPr>
    </w:p>
    <w:p w14:paraId="38AA2E26" w14:textId="77777777" w:rsidR="00D70BB6" w:rsidRPr="00BC175D" w:rsidRDefault="00D70BB6" w:rsidP="00D70BB6">
      <w:pPr>
        <w:spacing w:after="0"/>
        <w:rPr>
          <w:rFonts w:ascii="Arial Narrow" w:hAnsi="Arial Narrow"/>
        </w:rPr>
      </w:pPr>
    </w:p>
    <w:p w14:paraId="73B94C21" w14:textId="77777777" w:rsidR="00D70BB6" w:rsidRPr="00BC175D" w:rsidRDefault="00D70BB6" w:rsidP="00D70BB6">
      <w:pPr>
        <w:spacing w:after="0"/>
        <w:rPr>
          <w:rFonts w:ascii="Arial Narrow" w:hAnsi="Arial Narrow"/>
        </w:rPr>
      </w:pPr>
    </w:p>
    <w:p w14:paraId="26AA9682" w14:textId="77777777" w:rsidR="00D70BB6" w:rsidRPr="00BC175D" w:rsidRDefault="00D70BB6" w:rsidP="00D70BB6">
      <w:pPr>
        <w:spacing w:after="0"/>
        <w:rPr>
          <w:rFonts w:ascii="Arial Narrow" w:hAnsi="Arial Narrow"/>
        </w:rPr>
      </w:pPr>
      <w:r w:rsidRPr="00BC175D">
        <w:rPr>
          <w:rFonts w:ascii="Arial Narrow" w:hAnsi="Arial Narrow"/>
        </w:rPr>
        <w:t>Noted by:</w:t>
      </w:r>
    </w:p>
    <w:p w14:paraId="795CD144" w14:textId="77777777" w:rsidR="00D70BB6" w:rsidRPr="00BC175D" w:rsidRDefault="00D70BB6" w:rsidP="00D70BB6">
      <w:pPr>
        <w:spacing w:after="0"/>
        <w:rPr>
          <w:rFonts w:ascii="Arial Narrow" w:hAnsi="Arial Narrow"/>
        </w:rPr>
      </w:pPr>
    </w:p>
    <w:p w14:paraId="78D507F3" w14:textId="77777777" w:rsidR="00D70BB6" w:rsidRPr="00341F6F" w:rsidRDefault="00D70BB6" w:rsidP="00D70BB6">
      <w:pPr>
        <w:widowControl w:val="0"/>
        <w:spacing w:after="0" w:line="240" w:lineRule="auto"/>
        <w:rPr>
          <w:rFonts w:ascii="Arial Narrow" w:hAnsi="Arial Narrow"/>
          <w:sz w:val="24"/>
          <w:szCs w:val="24"/>
        </w:rPr>
      </w:pPr>
      <w:r w:rsidRPr="00341F6F">
        <w:rPr>
          <w:rFonts w:ascii="Arial Narrow" w:hAnsi="Arial Narrow"/>
          <w:sz w:val="24"/>
          <w:szCs w:val="24"/>
        </w:rPr>
        <w:t>Epie F. Custodio, DIT</w:t>
      </w:r>
      <w:r>
        <w:rPr>
          <w:rFonts w:ascii="Arial Narrow" w:hAnsi="Arial Narrow"/>
          <w:sz w:val="24"/>
          <w:szCs w:val="24"/>
        </w:rPr>
        <w:t xml:space="preserve">                                                       </w:t>
      </w:r>
      <w:r w:rsidRPr="00341F6F">
        <w:rPr>
          <w:rFonts w:ascii="Arial Narrow" w:hAnsi="Arial Narrow"/>
          <w:sz w:val="24"/>
          <w:szCs w:val="24"/>
        </w:rPr>
        <w:t>John Edgar S. Anthony</w:t>
      </w:r>
    </w:p>
    <w:p w14:paraId="1F9EE4FF" w14:textId="77777777" w:rsidR="00D70BB6" w:rsidRPr="00341F6F" w:rsidRDefault="00D70BB6" w:rsidP="00D70BB6">
      <w:pPr>
        <w:widowControl w:val="0"/>
        <w:spacing w:after="0" w:line="240" w:lineRule="auto"/>
        <w:rPr>
          <w:rFonts w:ascii="Arial Narrow" w:hAnsi="Arial Narrow"/>
          <w:sz w:val="24"/>
          <w:szCs w:val="24"/>
        </w:rPr>
      </w:pPr>
      <w:r w:rsidRPr="00BC175D">
        <w:rPr>
          <w:rFonts w:ascii="Arial Narrow" w:hAnsi="Arial Narrow"/>
          <w:b/>
          <w:bCs/>
        </w:rPr>
        <w:t>Facilitator, IT Research Methods</w:t>
      </w:r>
      <w:r>
        <w:rPr>
          <w:rFonts w:ascii="Arial Narrow" w:hAnsi="Arial Narrow"/>
          <w:sz w:val="24"/>
          <w:szCs w:val="24"/>
        </w:rPr>
        <w:t xml:space="preserve">                                      </w:t>
      </w:r>
      <w:r w:rsidRPr="00341F6F">
        <w:rPr>
          <w:rFonts w:ascii="Arial Narrow" w:hAnsi="Arial Narrow"/>
          <w:b/>
          <w:bCs/>
          <w:sz w:val="24"/>
          <w:szCs w:val="24"/>
        </w:rPr>
        <w:t>Dean, College of Computer Studies</w:t>
      </w:r>
    </w:p>
    <w:p w14:paraId="2DC3DDE2" w14:textId="77777777" w:rsidR="00D70BB6" w:rsidRPr="00BC175D" w:rsidRDefault="00D70BB6" w:rsidP="00D70BB6">
      <w:pPr>
        <w:widowControl w:val="0"/>
        <w:spacing w:after="0" w:line="240" w:lineRule="auto"/>
        <w:rPr>
          <w:rFonts w:ascii="Arial Narrow" w:hAnsi="Arial Narrow"/>
          <w:b/>
          <w:bCs/>
          <w:sz w:val="24"/>
          <w:szCs w:val="24"/>
        </w:rPr>
      </w:pPr>
    </w:p>
    <w:p w14:paraId="4E23F95F" w14:textId="77777777" w:rsidR="00D70BB6" w:rsidRPr="00BC175D" w:rsidRDefault="00D70BB6" w:rsidP="00D70BB6">
      <w:pPr>
        <w:spacing w:after="0"/>
        <w:rPr>
          <w:rFonts w:ascii="Arial Narrow" w:hAnsi="Arial Narrow"/>
        </w:rPr>
      </w:pPr>
    </w:p>
    <w:p w14:paraId="55229C49" w14:textId="77777777" w:rsidR="00D70BB6" w:rsidRDefault="00D70BB6" w:rsidP="00D70BB6">
      <w:pPr>
        <w:spacing w:after="0"/>
        <w:rPr>
          <w:rFonts w:ascii="Arial Narrow" w:hAnsi="Arial Narrow"/>
        </w:rPr>
      </w:pPr>
    </w:p>
    <w:p w14:paraId="2BD27024" w14:textId="77777777" w:rsidR="00D70BB6" w:rsidRPr="00BC175D" w:rsidRDefault="00D70BB6" w:rsidP="00D70BB6">
      <w:pPr>
        <w:spacing w:after="0"/>
        <w:rPr>
          <w:rFonts w:ascii="Arial Narrow" w:hAnsi="Arial Narrow"/>
        </w:rPr>
      </w:pPr>
    </w:p>
    <w:p w14:paraId="4324E3D4" w14:textId="77777777" w:rsidR="00D70BB6" w:rsidRPr="00BC175D" w:rsidRDefault="00D70BB6" w:rsidP="00D70BB6">
      <w:pPr>
        <w:spacing w:after="0"/>
        <w:rPr>
          <w:rFonts w:ascii="Arial Narrow" w:hAnsi="Arial Narrow"/>
        </w:rPr>
      </w:pPr>
      <w:r w:rsidRPr="00BC175D">
        <w:rPr>
          <w:rFonts w:ascii="Arial Narrow" w:hAnsi="Arial Narrow"/>
        </w:rPr>
        <w:t>Approved:</w:t>
      </w:r>
    </w:p>
    <w:p w14:paraId="7945122E" w14:textId="77777777" w:rsidR="00D70BB6" w:rsidRPr="00BC175D" w:rsidRDefault="00D70BB6" w:rsidP="00D70BB6">
      <w:pPr>
        <w:spacing w:after="0"/>
        <w:rPr>
          <w:rFonts w:ascii="Arial Narrow" w:hAnsi="Arial Narrow"/>
        </w:rPr>
      </w:pPr>
    </w:p>
    <w:p w14:paraId="69D76A91" w14:textId="77777777" w:rsidR="00D70BB6" w:rsidRPr="00BC175D" w:rsidRDefault="00D70BB6" w:rsidP="00D70BB6">
      <w:pPr>
        <w:spacing w:after="0"/>
        <w:rPr>
          <w:rFonts w:ascii="Arial Narrow" w:hAnsi="Arial Narrow"/>
        </w:rPr>
      </w:pPr>
      <w:r w:rsidRPr="00BC175D">
        <w:rPr>
          <w:rFonts w:ascii="Arial Narrow" w:hAnsi="Arial Narrow"/>
        </w:rPr>
        <w:t>Sr. Leila M. Montero, FMA</w:t>
      </w:r>
    </w:p>
    <w:p w14:paraId="08202042" w14:textId="77777777" w:rsidR="00D70BB6" w:rsidRPr="00BC175D" w:rsidRDefault="00D70BB6" w:rsidP="00D70BB6">
      <w:pPr>
        <w:spacing w:after="0"/>
        <w:rPr>
          <w:rFonts w:ascii="Arial Narrow" w:hAnsi="Arial Narrow"/>
          <w:b/>
          <w:bCs/>
        </w:rPr>
      </w:pPr>
      <w:r w:rsidRPr="00BC175D">
        <w:rPr>
          <w:rFonts w:ascii="Arial Narrow" w:hAnsi="Arial Narrow"/>
          <w:b/>
          <w:bCs/>
        </w:rPr>
        <w:t>Technical Directress</w:t>
      </w:r>
    </w:p>
    <w:p w14:paraId="538246D0" w14:textId="77777777" w:rsidR="00D70BB6" w:rsidRPr="00BC175D" w:rsidRDefault="00D70BB6" w:rsidP="00D70BB6">
      <w:pPr>
        <w:spacing w:after="0"/>
        <w:rPr>
          <w:rFonts w:ascii="Arial Narrow" w:hAnsi="Arial Narrow"/>
        </w:rPr>
      </w:pPr>
      <w:r w:rsidRPr="00BC175D">
        <w:rPr>
          <w:rFonts w:ascii="Arial Narrow" w:hAnsi="Arial Narrow"/>
        </w:rPr>
        <w:t>Mary Help of Christians School (Mindoro)</w:t>
      </w:r>
      <w:r>
        <w:rPr>
          <w:rFonts w:ascii="Arial Narrow" w:hAnsi="Arial Narrow"/>
        </w:rPr>
        <w:t xml:space="preserve"> </w:t>
      </w:r>
      <w:r w:rsidRPr="00BC175D">
        <w:rPr>
          <w:rFonts w:ascii="Arial Narrow" w:hAnsi="Arial Narrow"/>
        </w:rPr>
        <w:t>INC.</w:t>
      </w:r>
    </w:p>
    <w:p w14:paraId="1F59F666" w14:textId="65C797EA" w:rsidR="00C778D8" w:rsidRPr="006F7B5B" w:rsidRDefault="00C778D8">
      <w:pPr>
        <w:tabs>
          <w:tab w:val="left" w:pos="1360"/>
        </w:tabs>
        <w:rPr>
          <w:rFonts w:ascii="Arial" w:hAnsi="Arial" w:cs="Arial"/>
          <w:rPrChange w:id="16" w:author="dezza" w:date="2022-02-21T16:37:00Z">
            <w:rPr>
              <w:rFonts w:ascii="Arial" w:hAnsi="Arial" w:cs="Arial"/>
              <w:bCs/>
              <w:sz w:val="24"/>
              <w:szCs w:val="24"/>
            </w:rPr>
          </w:rPrChange>
        </w:rPr>
        <w:pPrChange w:id="17" w:author="dezza" w:date="2022-02-21T16:37:00Z">
          <w:pPr>
            <w:pStyle w:val="NoSpacing"/>
            <w:jc w:val="both"/>
          </w:pPr>
        </w:pPrChange>
      </w:pPr>
    </w:p>
    <w:sectPr w:rsidR="00C778D8" w:rsidRPr="006F7B5B" w:rsidSect="00DD6DB9">
      <w:headerReference w:type="default" r:id="rId8"/>
      <w:footerReference w:type="default" r:id="rId9"/>
      <w:pgSz w:w="12240" w:h="18720" w:code="1"/>
      <w:pgMar w:top="1985" w:right="1440" w:bottom="1440" w:left="2160" w:header="27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1A2E64" w14:textId="77777777" w:rsidR="00A10572" w:rsidRDefault="00A10572" w:rsidP="00582462">
      <w:pPr>
        <w:spacing w:after="0" w:line="240" w:lineRule="auto"/>
      </w:pPr>
      <w:r>
        <w:separator/>
      </w:r>
    </w:p>
  </w:endnote>
  <w:endnote w:type="continuationSeparator" w:id="0">
    <w:p w14:paraId="2286AA29" w14:textId="77777777" w:rsidR="00A10572" w:rsidRDefault="00A10572" w:rsidP="00582462">
      <w:pPr>
        <w:spacing w:after="0" w:line="240" w:lineRule="auto"/>
      </w:pPr>
      <w:r>
        <w:continuationSeparator/>
      </w:r>
    </w:p>
  </w:endnote>
  <w:endnote w:type="continuationNotice" w:id="1">
    <w:p w14:paraId="1A57FF27" w14:textId="77777777" w:rsidR="00A10572" w:rsidRDefault="00A1057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43AA7C" w14:textId="360CE408" w:rsidR="00582462" w:rsidRDefault="00981BFD">
    <w:pPr>
      <w:pStyle w:val="Footer"/>
    </w:pPr>
    <w:r>
      <w:rPr>
        <w:noProof/>
        <w:lang w:val="en-PH" w:eastAsia="en-PH"/>
      </w:rPr>
      <w:drawing>
        <wp:anchor distT="0" distB="0" distL="114300" distR="114300" simplePos="0" relativeHeight="251673600" behindDoc="1" locked="0" layoutInCell="1" allowOverlap="1" wp14:anchorId="2794CB8B" wp14:editId="7671D93D">
          <wp:simplePos x="0" y="0"/>
          <wp:positionH relativeFrom="margin">
            <wp:posOffset>-266700</wp:posOffset>
          </wp:positionH>
          <wp:positionV relativeFrom="paragraph">
            <wp:posOffset>-172720</wp:posOffset>
          </wp:positionV>
          <wp:extent cx="6073775" cy="590297"/>
          <wp:effectExtent l="0" t="0" r="0" b="0"/>
          <wp:wrapNone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496" t="94245" r="5978"/>
                  <a:stretch/>
                </pic:blipFill>
                <pic:spPr bwMode="auto">
                  <a:xfrm>
                    <a:off x="0" y="0"/>
                    <a:ext cx="6073775" cy="59029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894A5F" w14:textId="77777777" w:rsidR="00A10572" w:rsidRDefault="00A10572" w:rsidP="00582462">
      <w:pPr>
        <w:spacing w:after="0" w:line="240" w:lineRule="auto"/>
      </w:pPr>
      <w:r>
        <w:separator/>
      </w:r>
    </w:p>
  </w:footnote>
  <w:footnote w:type="continuationSeparator" w:id="0">
    <w:p w14:paraId="5A6CF965" w14:textId="77777777" w:rsidR="00A10572" w:rsidRDefault="00A10572" w:rsidP="00582462">
      <w:pPr>
        <w:spacing w:after="0" w:line="240" w:lineRule="auto"/>
      </w:pPr>
      <w:r>
        <w:continuationSeparator/>
      </w:r>
    </w:p>
  </w:footnote>
  <w:footnote w:type="continuationNotice" w:id="1">
    <w:p w14:paraId="55D3432E" w14:textId="77777777" w:rsidR="00A10572" w:rsidRDefault="00A1057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7077C" w14:textId="23890310" w:rsidR="00DD6DB9" w:rsidRPr="00411BE9" w:rsidRDefault="00DD6DB9" w:rsidP="00411BE9">
    <w:pPr>
      <w:pStyle w:val="Header"/>
    </w:pPr>
    <w:del w:id="18" w:author="dezza" w:date="2022-02-25T16:41:00Z">
      <w:r w:rsidDel="00B767A0">
        <w:rPr>
          <w:noProof/>
          <w:lang w:val="en-PH" w:eastAsia="en-PH"/>
        </w:rPr>
        <w:drawing>
          <wp:anchor distT="0" distB="0" distL="114300" distR="114300" simplePos="0" relativeHeight="251674624" behindDoc="0" locked="0" layoutInCell="1" allowOverlap="1" wp14:anchorId="5E0A4A3C" wp14:editId="421F6859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5486400" cy="999490"/>
            <wp:effectExtent l="0" t="0" r="0" b="0"/>
            <wp:wrapThrough wrapText="bothSides">
              <wp:wrapPolygon edited="0">
                <wp:start x="0" y="0"/>
                <wp:lineTo x="0" y="20996"/>
                <wp:lineTo x="21525" y="20996"/>
                <wp:lineTo x="21525" y="0"/>
                <wp:lineTo x="0" y="0"/>
              </wp:wrapPolygon>
            </wp:wrapThrough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del>
    <w:ins w:id="19" w:author="dezza" w:date="2022-02-25T16:41:00Z">
      <w:r w:rsidR="00B767A0">
        <w:rPr>
          <w:noProof/>
          <w:lang w:val="en-PH" w:eastAsia="en-PH"/>
        </w:rPr>
        <w:drawing>
          <wp:anchor distT="0" distB="0" distL="114300" distR="114300" simplePos="0" relativeHeight="251676672" behindDoc="0" locked="0" layoutInCell="1" allowOverlap="1" wp14:anchorId="5A473130" wp14:editId="7836D700">
            <wp:simplePos x="0" y="0"/>
            <wp:positionH relativeFrom="margin">
              <wp:posOffset>0</wp:posOffset>
            </wp:positionH>
            <wp:positionV relativeFrom="paragraph">
              <wp:posOffset>168910</wp:posOffset>
            </wp:positionV>
            <wp:extent cx="5486400" cy="712470"/>
            <wp:effectExtent l="0" t="0" r="0" b="0"/>
            <wp:wrapThrough wrapText="bothSides">
              <wp:wrapPolygon edited="0">
                <wp:start x="0" y="0"/>
                <wp:lineTo x="0" y="20791"/>
                <wp:lineTo x="21525" y="20791"/>
                <wp:lineTo x="21525" y="0"/>
                <wp:lineTo x="0" y="0"/>
              </wp:wrapPolygon>
            </wp:wrapThrough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ins>
    <w:del w:id="20" w:author="dezza" w:date="2022-02-25T16:41:00Z">
      <w:r w:rsidR="00DA5740" w:rsidRPr="00411BE9" w:rsidDel="00B767A0">
        <w:delText xml:space="preserve"> </w:delText>
      </w:r>
    </w:del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B59F1"/>
    <w:multiLevelType w:val="hybridMultilevel"/>
    <w:tmpl w:val="923EDF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E53BB"/>
    <w:multiLevelType w:val="hybridMultilevel"/>
    <w:tmpl w:val="D34CA4E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85488"/>
    <w:multiLevelType w:val="hybridMultilevel"/>
    <w:tmpl w:val="739EF9DC"/>
    <w:lvl w:ilvl="0" w:tplc="046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34B86"/>
    <w:multiLevelType w:val="multilevel"/>
    <w:tmpl w:val="410A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E2869"/>
    <w:multiLevelType w:val="hybridMultilevel"/>
    <w:tmpl w:val="0EE2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F501D"/>
    <w:multiLevelType w:val="multilevel"/>
    <w:tmpl w:val="6958C0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6" w15:restartNumberingAfterBreak="0">
    <w:nsid w:val="13F712FB"/>
    <w:multiLevelType w:val="multilevel"/>
    <w:tmpl w:val="D656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386909"/>
    <w:multiLevelType w:val="hybridMultilevel"/>
    <w:tmpl w:val="31D66036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B7FAB"/>
    <w:multiLevelType w:val="hybridMultilevel"/>
    <w:tmpl w:val="40FEADE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BA69F8"/>
    <w:multiLevelType w:val="multilevel"/>
    <w:tmpl w:val="4A4C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37148B"/>
    <w:multiLevelType w:val="hybridMultilevel"/>
    <w:tmpl w:val="B724627C"/>
    <w:lvl w:ilvl="0" w:tplc="335493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75578C"/>
    <w:multiLevelType w:val="hybridMultilevel"/>
    <w:tmpl w:val="99D2A0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1F252D"/>
    <w:multiLevelType w:val="hybridMultilevel"/>
    <w:tmpl w:val="1A628F9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820B4"/>
    <w:multiLevelType w:val="hybridMultilevel"/>
    <w:tmpl w:val="B63801D6"/>
    <w:lvl w:ilvl="0" w:tplc="BF5C9D5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A91AAA"/>
    <w:multiLevelType w:val="hybridMultilevel"/>
    <w:tmpl w:val="62DC0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472421"/>
    <w:multiLevelType w:val="hybridMultilevel"/>
    <w:tmpl w:val="EA6231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A351CF"/>
    <w:multiLevelType w:val="hybridMultilevel"/>
    <w:tmpl w:val="B3404A96"/>
    <w:lvl w:ilvl="0" w:tplc="3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53B64D0"/>
    <w:multiLevelType w:val="multilevel"/>
    <w:tmpl w:val="9780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3844A7"/>
    <w:multiLevelType w:val="hybridMultilevel"/>
    <w:tmpl w:val="24505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041F8E"/>
    <w:multiLevelType w:val="multilevel"/>
    <w:tmpl w:val="A372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350EB6"/>
    <w:multiLevelType w:val="hybridMultilevel"/>
    <w:tmpl w:val="32146EA0"/>
    <w:lvl w:ilvl="0" w:tplc="443E58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D17332"/>
    <w:multiLevelType w:val="hybridMultilevel"/>
    <w:tmpl w:val="098C855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CE5D1F"/>
    <w:multiLevelType w:val="hybridMultilevel"/>
    <w:tmpl w:val="7E5AE8EC"/>
    <w:lvl w:ilvl="0" w:tplc="3FE0F8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36092"/>
    <w:multiLevelType w:val="hybridMultilevel"/>
    <w:tmpl w:val="2FF08C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3D5E4D"/>
    <w:multiLevelType w:val="hybridMultilevel"/>
    <w:tmpl w:val="0C3CA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B02E6F"/>
    <w:multiLevelType w:val="hybridMultilevel"/>
    <w:tmpl w:val="34AE7BFA"/>
    <w:lvl w:ilvl="0" w:tplc="046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E15325C"/>
    <w:multiLevelType w:val="hybridMultilevel"/>
    <w:tmpl w:val="60700A44"/>
    <w:lvl w:ilvl="0" w:tplc="046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531B18"/>
    <w:multiLevelType w:val="hybridMultilevel"/>
    <w:tmpl w:val="42DA1D1E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C10EF5"/>
    <w:multiLevelType w:val="hybridMultilevel"/>
    <w:tmpl w:val="8DC412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0B33CD"/>
    <w:multiLevelType w:val="hybridMultilevel"/>
    <w:tmpl w:val="648EF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027484"/>
    <w:multiLevelType w:val="hybridMultilevel"/>
    <w:tmpl w:val="78B8A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343AFD"/>
    <w:multiLevelType w:val="hybridMultilevel"/>
    <w:tmpl w:val="8BB89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B52F5B"/>
    <w:multiLevelType w:val="multilevel"/>
    <w:tmpl w:val="DB18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0F731B"/>
    <w:multiLevelType w:val="hybridMultilevel"/>
    <w:tmpl w:val="6A442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BD022E"/>
    <w:multiLevelType w:val="hybridMultilevel"/>
    <w:tmpl w:val="E3EA3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9C422B"/>
    <w:multiLevelType w:val="hybridMultilevel"/>
    <w:tmpl w:val="4986248C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FE148E"/>
    <w:multiLevelType w:val="hybridMultilevel"/>
    <w:tmpl w:val="75B886A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526554">
    <w:abstractNumId w:val="10"/>
  </w:num>
  <w:num w:numId="2" w16cid:durableId="83963488">
    <w:abstractNumId w:val="15"/>
  </w:num>
  <w:num w:numId="3" w16cid:durableId="1446654501">
    <w:abstractNumId w:val="2"/>
  </w:num>
  <w:num w:numId="4" w16cid:durableId="1428884386">
    <w:abstractNumId w:val="13"/>
  </w:num>
  <w:num w:numId="5" w16cid:durableId="1005936273">
    <w:abstractNumId w:val="25"/>
  </w:num>
  <w:num w:numId="6" w16cid:durableId="618756572">
    <w:abstractNumId w:val="26"/>
  </w:num>
  <w:num w:numId="7" w16cid:durableId="830877307">
    <w:abstractNumId w:val="29"/>
  </w:num>
  <w:num w:numId="8" w16cid:durableId="1118984489">
    <w:abstractNumId w:val="34"/>
  </w:num>
  <w:num w:numId="9" w16cid:durableId="2034721591">
    <w:abstractNumId w:val="22"/>
  </w:num>
  <w:num w:numId="10" w16cid:durableId="2037147576">
    <w:abstractNumId w:val="8"/>
  </w:num>
  <w:num w:numId="11" w16cid:durableId="511651744">
    <w:abstractNumId w:val="28"/>
  </w:num>
  <w:num w:numId="12" w16cid:durableId="813764328">
    <w:abstractNumId w:val="23"/>
  </w:num>
  <w:num w:numId="13" w16cid:durableId="2132705115">
    <w:abstractNumId w:val="36"/>
  </w:num>
  <w:num w:numId="14" w16cid:durableId="881094381">
    <w:abstractNumId w:val="31"/>
  </w:num>
  <w:num w:numId="15" w16cid:durableId="248932616">
    <w:abstractNumId w:val="14"/>
  </w:num>
  <w:num w:numId="16" w16cid:durableId="1657104214">
    <w:abstractNumId w:val="30"/>
  </w:num>
  <w:num w:numId="17" w16cid:durableId="1222324241">
    <w:abstractNumId w:val="18"/>
  </w:num>
  <w:num w:numId="18" w16cid:durableId="514730240">
    <w:abstractNumId w:val="24"/>
  </w:num>
  <w:num w:numId="19" w16cid:durableId="733545647">
    <w:abstractNumId w:val="4"/>
  </w:num>
  <w:num w:numId="20" w16cid:durableId="576136564">
    <w:abstractNumId w:val="7"/>
  </w:num>
  <w:num w:numId="21" w16cid:durableId="1722510776">
    <w:abstractNumId w:val="5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Times New Roman" w:hint="default"/>
          <w:sz w:val="20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2" w16cid:durableId="13458969">
    <w:abstractNumId w:val="33"/>
  </w:num>
  <w:num w:numId="23" w16cid:durableId="1973290387">
    <w:abstractNumId w:val="11"/>
  </w:num>
  <w:num w:numId="24" w16cid:durableId="172185574">
    <w:abstractNumId w:val="16"/>
  </w:num>
  <w:num w:numId="25" w16cid:durableId="1558394574">
    <w:abstractNumId w:val="12"/>
  </w:num>
  <w:num w:numId="26" w16cid:durableId="2108844822">
    <w:abstractNumId w:val="0"/>
  </w:num>
  <w:num w:numId="27" w16cid:durableId="336543620">
    <w:abstractNumId w:val="20"/>
  </w:num>
  <w:num w:numId="28" w16cid:durableId="1794859978">
    <w:abstractNumId w:val="1"/>
  </w:num>
  <w:num w:numId="29" w16cid:durableId="1643461242">
    <w:abstractNumId w:val="32"/>
  </w:num>
  <w:num w:numId="30" w16cid:durableId="54164341">
    <w:abstractNumId w:val="3"/>
  </w:num>
  <w:num w:numId="31" w16cid:durableId="1328242214">
    <w:abstractNumId w:val="6"/>
  </w:num>
  <w:num w:numId="32" w16cid:durableId="287318772">
    <w:abstractNumId w:val="17"/>
  </w:num>
  <w:num w:numId="33" w16cid:durableId="1179806438">
    <w:abstractNumId w:val="9"/>
  </w:num>
  <w:num w:numId="34" w16cid:durableId="1515415160">
    <w:abstractNumId w:val="19"/>
  </w:num>
  <w:num w:numId="35" w16cid:durableId="1384598431">
    <w:abstractNumId w:val="27"/>
  </w:num>
  <w:num w:numId="36" w16cid:durableId="1256128566">
    <w:abstractNumId w:val="21"/>
  </w:num>
  <w:num w:numId="37" w16cid:durableId="927808485">
    <w:abstractNumId w:val="3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ezza">
    <w15:presenceInfo w15:providerId="Windows Live" w15:userId="58979833e65da5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wtbA0MDQzMTI3MDdW0lEKTi0uzszPAykwqgUAo8F5XSwAAAA="/>
  </w:docVars>
  <w:rsids>
    <w:rsidRoot w:val="00F75E26"/>
    <w:rsid w:val="000033FC"/>
    <w:rsid w:val="0000695F"/>
    <w:rsid w:val="00006B42"/>
    <w:rsid w:val="000101BB"/>
    <w:rsid w:val="000109AC"/>
    <w:rsid w:val="000148EB"/>
    <w:rsid w:val="00014ECD"/>
    <w:rsid w:val="000234B7"/>
    <w:rsid w:val="00042015"/>
    <w:rsid w:val="000445F5"/>
    <w:rsid w:val="00046D7F"/>
    <w:rsid w:val="00050164"/>
    <w:rsid w:val="00061B7C"/>
    <w:rsid w:val="000726AB"/>
    <w:rsid w:val="00073F9A"/>
    <w:rsid w:val="00074E00"/>
    <w:rsid w:val="00077565"/>
    <w:rsid w:val="000776B0"/>
    <w:rsid w:val="00077E7A"/>
    <w:rsid w:val="00087143"/>
    <w:rsid w:val="00094273"/>
    <w:rsid w:val="00096BCB"/>
    <w:rsid w:val="000A01A2"/>
    <w:rsid w:val="000A1E55"/>
    <w:rsid w:val="000A2F42"/>
    <w:rsid w:val="000A79F9"/>
    <w:rsid w:val="000B3850"/>
    <w:rsid w:val="000B4589"/>
    <w:rsid w:val="000C2882"/>
    <w:rsid w:val="000C44A9"/>
    <w:rsid w:val="000C4BB8"/>
    <w:rsid w:val="000C7502"/>
    <w:rsid w:val="000D24B9"/>
    <w:rsid w:val="000E3A1B"/>
    <w:rsid w:val="000E565F"/>
    <w:rsid w:val="000F705E"/>
    <w:rsid w:val="00105668"/>
    <w:rsid w:val="00106BBB"/>
    <w:rsid w:val="0011096C"/>
    <w:rsid w:val="00111D6C"/>
    <w:rsid w:val="00112AF8"/>
    <w:rsid w:val="00112E87"/>
    <w:rsid w:val="00121DFC"/>
    <w:rsid w:val="001239CF"/>
    <w:rsid w:val="001301DA"/>
    <w:rsid w:val="00131743"/>
    <w:rsid w:val="00134F04"/>
    <w:rsid w:val="001359BD"/>
    <w:rsid w:val="001477A8"/>
    <w:rsid w:val="001516DA"/>
    <w:rsid w:val="001547FD"/>
    <w:rsid w:val="00154E64"/>
    <w:rsid w:val="001622A3"/>
    <w:rsid w:val="00165003"/>
    <w:rsid w:val="00185502"/>
    <w:rsid w:val="001A3E72"/>
    <w:rsid w:val="001B3A9B"/>
    <w:rsid w:val="001B4067"/>
    <w:rsid w:val="001B722F"/>
    <w:rsid w:val="001B7D9B"/>
    <w:rsid w:val="001C0B59"/>
    <w:rsid w:val="001C5E41"/>
    <w:rsid w:val="001D096F"/>
    <w:rsid w:val="001D1FF1"/>
    <w:rsid w:val="001D555E"/>
    <w:rsid w:val="001D6319"/>
    <w:rsid w:val="001F37CF"/>
    <w:rsid w:val="001F4C39"/>
    <w:rsid w:val="001F6CC0"/>
    <w:rsid w:val="00207D01"/>
    <w:rsid w:val="002160FC"/>
    <w:rsid w:val="002225DB"/>
    <w:rsid w:val="0022397A"/>
    <w:rsid w:val="002251E5"/>
    <w:rsid w:val="00231652"/>
    <w:rsid w:val="002339C2"/>
    <w:rsid w:val="00247011"/>
    <w:rsid w:val="00251659"/>
    <w:rsid w:val="00254572"/>
    <w:rsid w:val="00256DD2"/>
    <w:rsid w:val="0026046E"/>
    <w:rsid w:val="00263037"/>
    <w:rsid w:val="00270C39"/>
    <w:rsid w:val="00272DAD"/>
    <w:rsid w:val="0029088E"/>
    <w:rsid w:val="00294FC1"/>
    <w:rsid w:val="0029747B"/>
    <w:rsid w:val="002A15AD"/>
    <w:rsid w:val="002A2DEE"/>
    <w:rsid w:val="002A2E83"/>
    <w:rsid w:val="002A5662"/>
    <w:rsid w:val="002B104F"/>
    <w:rsid w:val="002C0905"/>
    <w:rsid w:val="002C18E7"/>
    <w:rsid w:val="002C5111"/>
    <w:rsid w:val="002E0AD5"/>
    <w:rsid w:val="002F2256"/>
    <w:rsid w:val="002F4110"/>
    <w:rsid w:val="00316569"/>
    <w:rsid w:val="00335F5E"/>
    <w:rsid w:val="003448B6"/>
    <w:rsid w:val="00351363"/>
    <w:rsid w:val="00352F75"/>
    <w:rsid w:val="00354161"/>
    <w:rsid w:val="00355E6B"/>
    <w:rsid w:val="0036036B"/>
    <w:rsid w:val="003605EF"/>
    <w:rsid w:val="00362C25"/>
    <w:rsid w:val="0037040C"/>
    <w:rsid w:val="00371887"/>
    <w:rsid w:val="00384629"/>
    <w:rsid w:val="00385FFF"/>
    <w:rsid w:val="00386B68"/>
    <w:rsid w:val="0039101C"/>
    <w:rsid w:val="003921F5"/>
    <w:rsid w:val="0039350A"/>
    <w:rsid w:val="00394439"/>
    <w:rsid w:val="003A3CAC"/>
    <w:rsid w:val="003B09F3"/>
    <w:rsid w:val="003B2591"/>
    <w:rsid w:val="003B5F60"/>
    <w:rsid w:val="003C12CC"/>
    <w:rsid w:val="003C19D4"/>
    <w:rsid w:val="003C27C2"/>
    <w:rsid w:val="003C5C9F"/>
    <w:rsid w:val="003D1B58"/>
    <w:rsid w:val="003D3618"/>
    <w:rsid w:val="003D57E7"/>
    <w:rsid w:val="003D5CB9"/>
    <w:rsid w:val="003D6C03"/>
    <w:rsid w:val="003E0BFD"/>
    <w:rsid w:val="003E74F3"/>
    <w:rsid w:val="003F2633"/>
    <w:rsid w:val="003F26D8"/>
    <w:rsid w:val="003F26FC"/>
    <w:rsid w:val="00402B92"/>
    <w:rsid w:val="0040344C"/>
    <w:rsid w:val="00404F4B"/>
    <w:rsid w:val="00405995"/>
    <w:rsid w:val="00410DC4"/>
    <w:rsid w:val="00411BE9"/>
    <w:rsid w:val="00416898"/>
    <w:rsid w:val="004209E9"/>
    <w:rsid w:val="00422289"/>
    <w:rsid w:val="00422B66"/>
    <w:rsid w:val="00430B7A"/>
    <w:rsid w:val="004324A8"/>
    <w:rsid w:val="00433585"/>
    <w:rsid w:val="004373AC"/>
    <w:rsid w:val="00437F12"/>
    <w:rsid w:val="004443ED"/>
    <w:rsid w:val="004509FF"/>
    <w:rsid w:val="0046291E"/>
    <w:rsid w:val="00466B67"/>
    <w:rsid w:val="004730C9"/>
    <w:rsid w:val="00477AA0"/>
    <w:rsid w:val="00482898"/>
    <w:rsid w:val="00490AA9"/>
    <w:rsid w:val="004A4414"/>
    <w:rsid w:val="004B1D64"/>
    <w:rsid w:val="004B4FA6"/>
    <w:rsid w:val="004C6075"/>
    <w:rsid w:val="004C67DF"/>
    <w:rsid w:val="004D03AF"/>
    <w:rsid w:val="004D2EB7"/>
    <w:rsid w:val="004E0B5C"/>
    <w:rsid w:val="004E0C63"/>
    <w:rsid w:val="004E1A21"/>
    <w:rsid w:val="004E67E3"/>
    <w:rsid w:val="004F39DE"/>
    <w:rsid w:val="004F5354"/>
    <w:rsid w:val="005070A9"/>
    <w:rsid w:val="005140C5"/>
    <w:rsid w:val="0053094B"/>
    <w:rsid w:val="005310C4"/>
    <w:rsid w:val="0053116D"/>
    <w:rsid w:val="00531CD3"/>
    <w:rsid w:val="00537854"/>
    <w:rsid w:val="005424B9"/>
    <w:rsid w:val="00547F77"/>
    <w:rsid w:val="00554301"/>
    <w:rsid w:val="00555454"/>
    <w:rsid w:val="00555E58"/>
    <w:rsid w:val="00561F4D"/>
    <w:rsid w:val="00565D08"/>
    <w:rsid w:val="00571B13"/>
    <w:rsid w:val="00572907"/>
    <w:rsid w:val="005759CA"/>
    <w:rsid w:val="00581D03"/>
    <w:rsid w:val="00582462"/>
    <w:rsid w:val="00582849"/>
    <w:rsid w:val="00586357"/>
    <w:rsid w:val="005875F8"/>
    <w:rsid w:val="005947B5"/>
    <w:rsid w:val="0059480B"/>
    <w:rsid w:val="00594D94"/>
    <w:rsid w:val="005A1A63"/>
    <w:rsid w:val="005A3BFC"/>
    <w:rsid w:val="005A5D4B"/>
    <w:rsid w:val="005A5E74"/>
    <w:rsid w:val="005A5EED"/>
    <w:rsid w:val="005C449A"/>
    <w:rsid w:val="005C7261"/>
    <w:rsid w:val="005D1EE3"/>
    <w:rsid w:val="005D31AD"/>
    <w:rsid w:val="005D4A03"/>
    <w:rsid w:val="005D4B8F"/>
    <w:rsid w:val="005D7A95"/>
    <w:rsid w:val="005F21B2"/>
    <w:rsid w:val="005F6007"/>
    <w:rsid w:val="005F61A0"/>
    <w:rsid w:val="005F6484"/>
    <w:rsid w:val="0060225C"/>
    <w:rsid w:val="006027CE"/>
    <w:rsid w:val="00603060"/>
    <w:rsid w:val="00610DDE"/>
    <w:rsid w:val="006174FF"/>
    <w:rsid w:val="006215AC"/>
    <w:rsid w:val="0062252B"/>
    <w:rsid w:val="00627282"/>
    <w:rsid w:val="00630399"/>
    <w:rsid w:val="006332DD"/>
    <w:rsid w:val="006367FD"/>
    <w:rsid w:val="00640713"/>
    <w:rsid w:val="006409FB"/>
    <w:rsid w:val="00641F67"/>
    <w:rsid w:val="00646E61"/>
    <w:rsid w:val="006478DD"/>
    <w:rsid w:val="006500E7"/>
    <w:rsid w:val="00664743"/>
    <w:rsid w:val="006702C6"/>
    <w:rsid w:val="00675720"/>
    <w:rsid w:val="00686AB5"/>
    <w:rsid w:val="00694422"/>
    <w:rsid w:val="00695C52"/>
    <w:rsid w:val="006A2217"/>
    <w:rsid w:val="006A4A08"/>
    <w:rsid w:val="006A5986"/>
    <w:rsid w:val="006A70E5"/>
    <w:rsid w:val="006B0D73"/>
    <w:rsid w:val="006B79C8"/>
    <w:rsid w:val="006C4881"/>
    <w:rsid w:val="006C729D"/>
    <w:rsid w:val="006D056A"/>
    <w:rsid w:val="006D07CA"/>
    <w:rsid w:val="006D5079"/>
    <w:rsid w:val="006D6070"/>
    <w:rsid w:val="006D7EC8"/>
    <w:rsid w:val="006E2905"/>
    <w:rsid w:val="006E2CE6"/>
    <w:rsid w:val="006E463D"/>
    <w:rsid w:val="006F0055"/>
    <w:rsid w:val="006F7B5B"/>
    <w:rsid w:val="00701C6B"/>
    <w:rsid w:val="00705E12"/>
    <w:rsid w:val="00706019"/>
    <w:rsid w:val="00732519"/>
    <w:rsid w:val="0076149D"/>
    <w:rsid w:val="00762CC9"/>
    <w:rsid w:val="00770149"/>
    <w:rsid w:val="007708B7"/>
    <w:rsid w:val="007710D2"/>
    <w:rsid w:val="007721CF"/>
    <w:rsid w:val="00772543"/>
    <w:rsid w:val="00772B43"/>
    <w:rsid w:val="00773404"/>
    <w:rsid w:val="00781885"/>
    <w:rsid w:val="0078381E"/>
    <w:rsid w:val="00784DF0"/>
    <w:rsid w:val="00786D1A"/>
    <w:rsid w:val="00787020"/>
    <w:rsid w:val="00787415"/>
    <w:rsid w:val="00792AD6"/>
    <w:rsid w:val="00792DC7"/>
    <w:rsid w:val="007939C6"/>
    <w:rsid w:val="007971AB"/>
    <w:rsid w:val="007A2024"/>
    <w:rsid w:val="007A784B"/>
    <w:rsid w:val="007B1DA1"/>
    <w:rsid w:val="007C1D72"/>
    <w:rsid w:val="007C47D2"/>
    <w:rsid w:val="007C7AC5"/>
    <w:rsid w:val="007D19A9"/>
    <w:rsid w:val="007D1C4B"/>
    <w:rsid w:val="007E57C5"/>
    <w:rsid w:val="007E65C2"/>
    <w:rsid w:val="007F1A81"/>
    <w:rsid w:val="007F3898"/>
    <w:rsid w:val="007F4E77"/>
    <w:rsid w:val="008065E7"/>
    <w:rsid w:val="00807383"/>
    <w:rsid w:val="00814D49"/>
    <w:rsid w:val="00821CF3"/>
    <w:rsid w:val="008233C9"/>
    <w:rsid w:val="0082580D"/>
    <w:rsid w:val="00826596"/>
    <w:rsid w:val="00830005"/>
    <w:rsid w:val="00835D05"/>
    <w:rsid w:val="00836347"/>
    <w:rsid w:val="00841BD7"/>
    <w:rsid w:val="008432A4"/>
    <w:rsid w:val="00853FD0"/>
    <w:rsid w:val="008612B9"/>
    <w:rsid w:val="008627E2"/>
    <w:rsid w:val="00864CA1"/>
    <w:rsid w:val="00872F5B"/>
    <w:rsid w:val="00873C30"/>
    <w:rsid w:val="00873E23"/>
    <w:rsid w:val="008801A4"/>
    <w:rsid w:val="00880B0F"/>
    <w:rsid w:val="008839D0"/>
    <w:rsid w:val="00890692"/>
    <w:rsid w:val="00891A3B"/>
    <w:rsid w:val="008A7D22"/>
    <w:rsid w:val="008B0ABE"/>
    <w:rsid w:val="008B4503"/>
    <w:rsid w:val="008C35A6"/>
    <w:rsid w:val="008C61C4"/>
    <w:rsid w:val="008E271C"/>
    <w:rsid w:val="008E29A5"/>
    <w:rsid w:val="008E3869"/>
    <w:rsid w:val="008E52B1"/>
    <w:rsid w:val="008E6BC9"/>
    <w:rsid w:val="008F34FD"/>
    <w:rsid w:val="008F3C52"/>
    <w:rsid w:val="008F6C31"/>
    <w:rsid w:val="008F780D"/>
    <w:rsid w:val="00901BAD"/>
    <w:rsid w:val="009029B4"/>
    <w:rsid w:val="00906E5B"/>
    <w:rsid w:val="00911602"/>
    <w:rsid w:val="0091306C"/>
    <w:rsid w:val="009148C9"/>
    <w:rsid w:val="009217EE"/>
    <w:rsid w:val="009251AE"/>
    <w:rsid w:val="00927B85"/>
    <w:rsid w:val="00931529"/>
    <w:rsid w:val="00931C5D"/>
    <w:rsid w:val="00933173"/>
    <w:rsid w:val="0093682E"/>
    <w:rsid w:val="00940775"/>
    <w:rsid w:val="00940F02"/>
    <w:rsid w:val="00941245"/>
    <w:rsid w:val="00941B7E"/>
    <w:rsid w:val="009442AE"/>
    <w:rsid w:val="00947BD4"/>
    <w:rsid w:val="009502BA"/>
    <w:rsid w:val="00950DCB"/>
    <w:rsid w:val="009518B9"/>
    <w:rsid w:val="009541C5"/>
    <w:rsid w:val="0096127D"/>
    <w:rsid w:val="00964773"/>
    <w:rsid w:val="00981BFD"/>
    <w:rsid w:val="009845CB"/>
    <w:rsid w:val="00984FB5"/>
    <w:rsid w:val="00986956"/>
    <w:rsid w:val="0099673B"/>
    <w:rsid w:val="009A3748"/>
    <w:rsid w:val="009A430B"/>
    <w:rsid w:val="009A52BC"/>
    <w:rsid w:val="009B05F2"/>
    <w:rsid w:val="009B2AD0"/>
    <w:rsid w:val="009B679E"/>
    <w:rsid w:val="009C3CFB"/>
    <w:rsid w:val="009C70EA"/>
    <w:rsid w:val="009D5E2B"/>
    <w:rsid w:val="009F0C01"/>
    <w:rsid w:val="009F18E8"/>
    <w:rsid w:val="009F48E6"/>
    <w:rsid w:val="009F6F10"/>
    <w:rsid w:val="00A03375"/>
    <w:rsid w:val="00A057E8"/>
    <w:rsid w:val="00A10572"/>
    <w:rsid w:val="00A10B33"/>
    <w:rsid w:val="00A22F2E"/>
    <w:rsid w:val="00A256B0"/>
    <w:rsid w:val="00A25F52"/>
    <w:rsid w:val="00A31FDA"/>
    <w:rsid w:val="00A356B5"/>
    <w:rsid w:val="00A37BAE"/>
    <w:rsid w:val="00A60C09"/>
    <w:rsid w:val="00A612DD"/>
    <w:rsid w:val="00A66359"/>
    <w:rsid w:val="00A66DDB"/>
    <w:rsid w:val="00A80053"/>
    <w:rsid w:val="00A83B92"/>
    <w:rsid w:val="00A84B4E"/>
    <w:rsid w:val="00A84D82"/>
    <w:rsid w:val="00A90911"/>
    <w:rsid w:val="00A90C25"/>
    <w:rsid w:val="00A97EC4"/>
    <w:rsid w:val="00AA3F73"/>
    <w:rsid w:val="00AB03A5"/>
    <w:rsid w:val="00AB0E3B"/>
    <w:rsid w:val="00AB3337"/>
    <w:rsid w:val="00AC0F01"/>
    <w:rsid w:val="00AC178A"/>
    <w:rsid w:val="00AC2506"/>
    <w:rsid w:val="00AC7D56"/>
    <w:rsid w:val="00AC7ED1"/>
    <w:rsid w:val="00AD1432"/>
    <w:rsid w:val="00AE4C00"/>
    <w:rsid w:val="00AE5200"/>
    <w:rsid w:val="00AE6E9C"/>
    <w:rsid w:val="00B01B56"/>
    <w:rsid w:val="00B01FDA"/>
    <w:rsid w:val="00B14A9A"/>
    <w:rsid w:val="00B156AE"/>
    <w:rsid w:val="00B17A0B"/>
    <w:rsid w:val="00B21527"/>
    <w:rsid w:val="00B2633F"/>
    <w:rsid w:val="00B3621A"/>
    <w:rsid w:val="00B40520"/>
    <w:rsid w:val="00B40EC9"/>
    <w:rsid w:val="00B535B1"/>
    <w:rsid w:val="00B57FCE"/>
    <w:rsid w:val="00B64617"/>
    <w:rsid w:val="00B64875"/>
    <w:rsid w:val="00B672E0"/>
    <w:rsid w:val="00B70379"/>
    <w:rsid w:val="00B767A0"/>
    <w:rsid w:val="00B77584"/>
    <w:rsid w:val="00B821F8"/>
    <w:rsid w:val="00B86960"/>
    <w:rsid w:val="00B90DD4"/>
    <w:rsid w:val="00B90E95"/>
    <w:rsid w:val="00BA037C"/>
    <w:rsid w:val="00BA1651"/>
    <w:rsid w:val="00BA6420"/>
    <w:rsid w:val="00BB26EC"/>
    <w:rsid w:val="00BB3571"/>
    <w:rsid w:val="00BC1238"/>
    <w:rsid w:val="00BC31EF"/>
    <w:rsid w:val="00BD0DB3"/>
    <w:rsid w:val="00BD15A0"/>
    <w:rsid w:val="00BD4DFF"/>
    <w:rsid w:val="00BD6127"/>
    <w:rsid w:val="00BD6DB6"/>
    <w:rsid w:val="00BD779C"/>
    <w:rsid w:val="00BE220F"/>
    <w:rsid w:val="00BE2B7C"/>
    <w:rsid w:val="00BE45F3"/>
    <w:rsid w:val="00BE6578"/>
    <w:rsid w:val="00BF5248"/>
    <w:rsid w:val="00BF70CA"/>
    <w:rsid w:val="00C04A46"/>
    <w:rsid w:val="00C077FC"/>
    <w:rsid w:val="00C07DBF"/>
    <w:rsid w:val="00C12DD1"/>
    <w:rsid w:val="00C144DF"/>
    <w:rsid w:val="00C17B40"/>
    <w:rsid w:val="00C20C7C"/>
    <w:rsid w:val="00C217F3"/>
    <w:rsid w:val="00C22E43"/>
    <w:rsid w:val="00C30FFA"/>
    <w:rsid w:val="00C3185B"/>
    <w:rsid w:val="00C322BE"/>
    <w:rsid w:val="00C34063"/>
    <w:rsid w:val="00C446D6"/>
    <w:rsid w:val="00C45A1B"/>
    <w:rsid w:val="00C622EB"/>
    <w:rsid w:val="00C63995"/>
    <w:rsid w:val="00C778D8"/>
    <w:rsid w:val="00C8053B"/>
    <w:rsid w:val="00C8223C"/>
    <w:rsid w:val="00C86945"/>
    <w:rsid w:val="00C86FF8"/>
    <w:rsid w:val="00C8760B"/>
    <w:rsid w:val="00C91038"/>
    <w:rsid w:val="00CA249A"/>
    <w:rsid w:val="00CA253E"/>
    <w:rsid w:val="00CA4E46"/>
    <w:rsid w:val="00CA5DE5"/>
    <w:rsid w:val="00CB5865"/>
    <w:rsid w:val="00CB5DBC"/>
    <w:rsid w:val="00CB5E92"/>
    <w:rsid w:val="00CB6370"/>
    <w:rsid w:val="00CC1F4F"/>
    <w:rsid w:val="00CD57AF"/>
    <w:rsid w:val="00CE1925"/>
    <w:rsid w:val="00CE4CA6"/>
    <w:rsid w:val="00CE5784"/>
    <w:rsid w:val="00CF0DE7"/>
    <w:rsid w:val="00D070C7"/>
    <w:rsid w:val="00D07731"/>
    <w:rsid w:val="00D101E1"/>
    <w:rsid w:val="00D129F1"/>
    <w:rsid w:val="00D154DB"/>
    <w:rsid w:val="00D20927"/>
    <w:rsid w:val="00D23CCF"/>
    <w:rsid w:val="00D31721"/>
    <w:rsid w:val="00D3553F"/>
    <w:rsid w:val="00D37204"/>
    <w:rsid w:val="00D405F1"/>
    <w:rsid w:val="00D5289C"/>
    <w:rsid w:val="00D53EAC"/>
    <w:rsid w:val="00D55B90"/>
    <w:rsid w:val="00D67FD7"/>
    <w:rsid w:val="00D70BB6"/>
    <w:rsid w:val="00D83860"/>
    <w:rsid w:val="00D83D1B"/>
    <w:rsid w:val="00D87E62"/>
    <w:rsid w:val="00D91319"/>
    <w:rsid w:val="00D92AA0"/>
    <w:rsid w:val="00D93AD2"/>
    <w:rsid w:val="00D97A5A"/>
    <w:rsid w:val="00DA29EB"/>
    <w:rsid w:val="00DA2EE6"/>
    <w:rsid w:val="00DA3961"/>
    <w:rsid w:val="00DA5740"/>
    <w:rsid w:val="00DA5804"/>
    <w:rsid w:val="00DB10ED"/>
    <w:rsid w:val="00DB1DB5"/>
    <w:rsid w:val="00DB2062"/>
    <w:rsid w:val="00DB4787"/>
    <w:rsid w:val="00DC09A7"/>
    <w:rsid w:val="00DC2A78"/>
    <w:rsid w:val="00DC3109"/>
    <w:rsid w:val="00DC4B9C"/>
    <w:rsid w:val="00DC69E2"/>
    <w:rsid w:val="00DC721F"/>
    <w:rsid w:val="00DD3F1D"/>
    <w:rsid w:val="00DD6DB9"/>
    <w:rsid w:val="00DF257D"/>
    <w:rsid w:val="00DF403F"/>
    <w:rsid w:val="00E01876"/>
    <w:rsid w:val="00E023E6"/>
    <w:rsid w:val="00E02829"/>
    <w:rsid w:val="00E049A1"/>
    <w:rsid w:val="00E06702"/>
    <w:rsid w:val="00E10B76"/>
    <w:rsid w:val="00E11DFE"/>
    <w:rsid w:val="00E2534B"/>
    <w:rsid w:val="00E26311"/>
    <w:rsid w:val="00E323C3"/>
    <w:rsid w:val="00E37520"/>
    <w:rsid w:val="00E40749"/>
    <w:rsid w:val="00E411BB"/>
    <w:rsid w:val="00E51EB3"/>
    <w:rsid w:val="00E613B6"/>
    <w:rsid w:val="00E6143F"/>
    <w:rsid w:val="00E83667"/>
    <w:rsid w:val="00E85AA5"/>
    <w:rsid w:val="00E86D7E"/>
    <w:rsid w:val="00E8793C"/>
    <w:rsid w:val="00E9773B"/>
    <w:rsid w:val="00E97B95"/>
    <w:rsid w:val="00EA1BB6"/>
    <w:rsid w:val="00EA2601"/>
    <w:rsid w:val="00EA74F4"/>
    <w:rsid w:val="00EB06C7"/>
    <w:rsid w:val="00EB0E17"/>
    <w:rsid w:val="00EB195E"/>
    <w:rsid w:val="00EB34E4"/>
    <w:rsid w:val="00EB663C"/>
    <w:rsid w:val="00EB7894"/>
    <w:rsid w:val="00EB7C94"/>
    <w:rsid w:val="00EC5F36"/>
    <w:rsid w:val="00EC7AB5"/>
    <w:rsid w:val="00ED5BEC"/>
    <w:rsid w:val="00EE06D0"/>
    <w:rsid w:val="00EE0C44"/>
    <w:rsid w:val="00EE422A"/>
    <w:rsid w:val="00EE64BD"/>
    <w:rsid w:val="00EF63DB"/>
    <w:rsid w:val="00EF7D46"/>
    <w:rsid w:val="00F0025F"/>
    <w:rsid w:val="00F01049"/>
    <w:rsid w:val="00F03D83"/>
    <w:rsid w:val="00F04875"/>
    <w:rsid w:val="00F05B4E"/>
    <w:rsid w:val="00F139A0"/>
    <w:rsid w:val="00F143A6"/>
    <w:rsid w:val="00F16B35"/>
    <w:rsid w:val="00F20BA8"/>
    <w:rsid w:val="00F274B6"/>
    <w:rsid w:val="00F30A73"/>
    <w:rsid w:val="00F312B3"/>
    <w:rsid w:val="00F33277"/>
    <w:rsid w:val="00F34CD9"/>
    <w:rsid w:val="00F36393"/>
    <w:rsid w:val="00F47261"/>
    <w:rsid w:val="00F509F2"/>
    <w:rsid w:val="00F55088"/>
    <w:rsid w:val="00F55FFD"/>
    <w:rsid w:val="00F571F3"/>
    <w:rsid w:val="00F57834"/>
    <w:rsid w:val="00F6568F"/>
    <w:rsid w:val="00F66641"/>
    <w:rsid w:val="00F75E26"/>
    <w:rsid w:val="00F76EED"/>
    <w:rsid w:val="00F81E05"/>
    <w:rsid w:val="00F85CF4"/>
    <w:rsid w:val="00F861D9"/>
    <w:rsid w:val="00F865A5"/>
    <w:rsid w:val="00F87029"/>
    <w:rsid w:val="00F921EF"/>
    <w:rsid w:val="00F9466B"/>
    <w:rsid w:val="00F97767"/>
    <w:rsid w:val="00FA1D4A"/>
    <w:rsid w:val="00FA2472"/>
    <w:rsid w:val="00FB0212"/>
    <w:rsid w:val="00FB5566"/>
    <w:rsid w:val="00FB5E72"/>
    <w:rsid w:val="00FC2A19"/>
    <w:rsid w:val="00FC2BD9"/>
    <w:rsid w:val="00FD10E2"/>
    <w:rsid w:val="00FD2C15"/>
    <w:rsid w:val="00FD3404"/>
    <w:rsid w:val="00FD47A5"/>
    <w:rsid w:val="00FD5DA9"/>
    <w:rsid w:val="00FE08BA"/>
    <w:rsid w:val="00FE103B"/>
    <w:rsid w:val="00FE320E"/>
    <w:rsid w:val="00FE5FE4"/>
    <w:rsid w:val="00FF4330"/>
    <w:rsid w:val="00FF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068BB9"/>
  <w15:chartTrackingRefBased/>
  <w15:docId w15:val="{588D10EC-5004-4D3D-A615-05A4AD2B6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0E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E26"/>
    <w:pPr>
      <w:spacing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2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462"/>
  </w:style>
  <w:style w:type="paragraph" w:styleId="Footer">
    <w:name w:val="footer"/>
    <w:basedOn w:val="Normal"/>
    <w:link w:val="FooterChar"/>
    <w:uiPriority w:val="99"/>
    <w:unhideWhenUsed/>
    <w:rsid w:val="00582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462"/>
  </w:style>
  <w:style w:type="paragraph" w:styleId="NoSpacing">
    <w:name w:val="No Spacing"/>
    <w:link w:val="NoSpacingChar"/>
    <w:uiPriority w:val="1"/>
    <w:qFormat/>
    <w:rsid w:val="00E9773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B72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0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020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90911"/>
  </w:style>
  <w:style w:type="table" w:styleId="TableGrid">
    <w:name w:val="Table Grid"/>
    <w:basedOn w:val="TableNormal"/>
    <w:uiPriority w:val="39"/>
    <w:rsid w:val="00772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25DB"/>
    <w:rPr>
      <w:color w:val="605E5C"/>
      <w:shd w:val="clear" w:color="auto" w:fill="E1DFDD"/>
    </w:rPr>
  </w:style>
  <w:style w:type="table" w:customStyle="1" w:styleId="TableGrid0">
    <w:name w:val="TableGrid"/>
    <w:rsid w:val="009541C5"/>
    <w:pPr>
      <w:spacing w:after="0" w:line="240" w:lineRule="auto"/>
    </w:pPr>
    <w:rPr>
      <w:rFonts w:eastAsiaTheme="minorEastAsia"/>
      <w:lang w:val="en-PH" w:eastAsia="en-PH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9B2A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6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C9E83-8533-4D13-85C4-C7DDE0E32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Edgar Anthony</dc:creator>
  <cp:keywords/>
  <dc:description/>
  <cp:lastModifiedBy>Ellie Rose Almeda</cp:lastModifiedBy>
  <cp:revision>17</cp:revision>
  <cp:lastPrinted>2020-12-15T06:03:00Z</cp:lastPrinted>
  <dcterms:created xsi:type="dcterms:W3CDTF">2024-11-04T02:09:00Z</dcterms:created>
  <dcterms:modified xsi:type="dcterms:W3CDTF">2024-11-18T04:29:00Z</dcterms:modified>
</cp:coreProperties>
</file>